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A4ADE" w:rsidRDefault="000A4ADE" w14:paraId="0051B83B" w14:textId="77777777">
      <w:pPr>
        <w:pStyle w:val="RMBSAuthor"/>
        <w:rPr>
          <w:caps/>
          <w:sz w:val="36"/>
        </w:rPr>
      </w:pPr>
      <w:r w:rsidRPr="000A4ADE">
        <w:rPr>
          <w:caps/>
          <w:sz w:val="36"/>
        </w:rPr>
        <w:t>Functional Movement (FMove) Tele-Screening Application</w:t>
      </w:r>
    </w:p>
    <w:p w:rsidRPr="000A4ADE" w:rsidR="000A4ADE" w:rsidRDefault="000A4ADE" w14:paraId="150C8846" w14:textId="00832604">
      <w:pPr>
        <w:pStyle w:val="RMBSAuthor"/>
        <w:rPr>
          <w:sz w:val="24"/>
        </w:rPr>
      </w:pPr>
      <w:r w:rsidRPr="000A4ADE">
        <w:rPr>
          <w:sz w:val="24"/>
        </w:rPr>
        <w:t>Antonio Morales, Benjamin Baber, Matthew Castillo,</w:t>
      </w:r>
      <w:r w:rsidRPr="003D60B9" w:rsidR="003D60B9">
        <w:t xml:space="preserve"> </w:t>
      </w:r>
      <w:r w:rsidRPr="003D60B9" w:rsidR="003D60B9">
        <w:rPr>
          <w:sz w:val="24"/>
        </w:rPr>
        <w:t>Carina Gallegos</w:t>
      </w:r>
      <w:r w:rsidR="003D60B9">
        <w:rPr>
          <w:sz w:val="24"/>
        </w:rPr>
        <w:t>,</w:t>
      </w:r>
      <w:r w:rsidRPr="000A4ADE">
        <w:rPr>
          <w:sz w:val="24"/>
        </w:rPr>
        <w:t xml:space="preserve"> </w:t>
      </w:r>
      <w:r w:rsidRPr="000A4ADE">
        <w:rPr>
          <w:sz w:val="24"/>
          <w:u w:val="single"/>
        </w:rPr>
        <w:t>Sagnik Dakshit</w:t>
      </w:r>
    </w:p>
    <w:p w:rsidRPr="000A4ADE" w:rsidR="00B12291" w:rsidRDefault="000A4ADE" w14:paraId="53B445C0" w14:textId="205F5248">
      <w:pPr>
        <w:pStyle w:val="RMBSAffiliation"/>
        <w:rPr>
          <w:sz w:val="24"/>
        </w:rPr>
      </w:pPr>
      <w:r w:rsidRPr="000A4ADE">
        <w:rPr>
          <w:sz w:val="24"/>
        </w:rPr>
        <w:t>Computer Science, The University of Texas at Tyler, Tyler, TX</w:t>
      </w:r>
    </w:p>
    <w:p w:rsidR="00B12291" w:rsidRDefault="006359D5" w14:paraId="61B9BC5F" w14:textId="30361CE2">
      <w:pPr>
        <w:pStyle w:val="RMBSCorrespAuthorName"/>
        <w:rPr>
          <w:rFonts w:ascii="Times New Roman" w:hAnsi="Times New Roman"/>
        </w:rPr>
      </w:pPr>
      <w:r>
        <w:rPr>
          <w:rFonts w:ascii="Times New Roman" w:hAnsi="Times New Roman"/>
        </w:rPr>
        <w:t>Corresponding Author:</w:t>
      </w:r>
      <w:r w:rsidR="000A4ADE">
        <w:rPr>
          <w:rFonts w:ascii="Times New Roman" w:hAnsi="Times New Roman"/>
        </w:rPr>
        <w:t xml:space="preserve"> Sagnik Dakshit</w:t>
      </w:r>
    </w:p>
    <w:p w:rsidR="00B12291" w:rsidRDefault="006359D5" w14:paraId="546ACA14" w14:textId="25B20E53">
      <w:pPr>
        <w:pStyle w:val="RMBSCorrespAuthorEmail"/>
      </w:pPr>
      <w:r>
        <w:t>Email:</w:t>
      </w:r>
      <w:r w:rsidR="000A4ADE">
        <w:t xml:space="preserve"> sdakshit@uttyler.edu</w:t>
      </w:r>
    </w:p>
    <w:p w:rsidR="00B12291" w:rsidRDefault="006359D5" w14:paraId="1FD75568" w14:textId="3AD99758">
      <w:pPr>
        <w:pStyle w:val="RMBSAbstractTitle"/>
      </w:pPr>
      <w:r>
        <w:t>Abstract</w:t>
      </w:r>
    </w:p>
    <w:p w:rsidR="000A4ADE" w:rsidRDefault="000A4ADE" w14:paraId="1EFC858F" w14:textId="77777777">
      <w:pPr>
        <w:pStyle w:val="RMBSKeywords"/>
        <w:rPr>
          <w:sz w:val="20"/>
          <w:szCs w:val="20"/>
        </w:rPr>
      </w:pPr>
      <w:del w:author="Matthew Castillo" w:date="2024-06-23T18:13:09.475Z" w:id="1082686131">
        <w:r w:rsidRPr="707A6345" w:rsidDel="000A4ADE">
          <w:rPr>
            <w:sz w:val="20"/>
            <w:szCs w:val="20"/>
          </w:rPr>
          <w:delText xml:space="preserve">The </w:delText>
        </w:r>
      </w:del>
      <w:r w:rsidRPr="707A6345" w:rsidR="000A4ADE">
        <w:rPr>
          <w:sz w:val="20"/>
          <w:szCs w:val="20"/>
        </w:rPr>
        <w:t>Recently</w:t>
      </w:r>
      <w:r w:rsidRPr="707A6345" w:rsidR="000A4ADE">
        <w:rPr>
          <w:sz w:val="20"/>
          <w:szCs w:val="20"/>
        </w:rPr>
        <w:t xml:space="preserve">, there has been renewed interest in fitness, especially with the rise in health conditions </w:t>
      </w:r>
      <w:commentRangeStart w:id="850322044"/>
      <w:del w:author="Matthew Castillo" w:date="2024-06-23T18:15:55.89Z" w:id="2052303693">
        <w:r w:rsidRPr="707A6345" w:rsidDel="000A4ADE">
          <w:rPr>
            <w:sz w:val="20"/>
            <w:szCs w:val="20"/>
          </w:rPr>
          <w:delText>owing</w:delText>
        </w:r>
      </w:del>
      <w:commentRangeEnd w:id="850322044"/>
      <w:r>
        <w:rPr>
          <w:rStyle w:val="CommentReference"/>
        </w:rPr>
        <w:commentReference w:id="850322044"/>
      </w:r>
      <w:r w:rsidRPr="707A6345" w:rsidR="000A4ADE">
        <w:rPr>
          <w:sz w:val="20"/>
          <w:szCs w:val="20"/>
        </w:rPr>
        <w:t xml:space="preserve"> to lifestyle stress and pandemics. While the requirement of functional fitness has long been prevalent in sports, there is also a need for the same to </w:t>
      </w:r>
      <w:r w:rsidRPr="707A6345" w:rsidR="000A4ADE">
        <w:rPr>
          <w:sz w:val="20"/>
          <w:szCs w:val="20"/>
        </w:rPr>
        <w:t>maintain</w:t>
      </w:r>
      <w:r w:rsidRPr="707A6345" w:rsidR="000A4ADE">
        <w:rPr>
          <w:sz w:val="20"/>
          <w:szCs w:val="20"/>
        </w:rPr>
        <w:t xml:space="preserve"> a healthy lifestyle with age and recover from various injuries. It is important to achieve functional fitness by spending long hours in the gym. Functional Movement Screen (FMS) is a screening test popularly used by physiotherapists to assess compensatory movement patterns that increase the chances of injury in sports. Popularly used in sports analytics and rehabilitation, </w:t>
      </w:r>
      <w:r w:rsidRPr="707A6345" w:rsidR="000A4ADE">
        <w:rPr>
          <w:sz w:val="20"/>
          <w:szCs w:val="20"/>
        </w:rPr>
        <w:t>the FMS</w:t>
      </w:r>
      <w:r w:rsidRPr="707A6345" w:rsidR="000A4ADE">
        <w:rPr>
          <w:sz w:val="20"/>
          <w:szCs w:val="20"/>
        </w:rPr>
        <w:t xml:space="preserve"> is also used in movement correction for a fit lifestyle. In this work, we develop a mobile platform "</w:t>
      </w:r>
      <w:r w:rsidRPr="707A6345" w:rsidR="000A4ADE">
        <w:rPr>
          <w:sz w:val="20"/>
          <w:szCs w:val="20"/>
        </w:rPr>
        <w:t>FMove</w:t>
      </w:r>
      <w:r w:rsidRPr="707A6345" w:rsidR="000A4ADE">
        <w:rPr>
          <w:sz w:val="20"/>
          <w:szCs w:val="20"/>
        </w:rPr>
        <w:t xml:space="preserve">" for functional fitness evaluation using any mobile or embedded device with a camera. Our application uses real-time joint tracking from live videos to calculate the identified joint angles and distances for movement pattern monitoring and automated scoring of the movement form. A functionality score was automatically assigned based on the movement form, followed by a questionnaire for self-reporting of pain by the users. Our User Interface (UI) allows end users to automatically </w:t>
      </w:r>
      <w:r w:rsidRPr="707A6345" w:rsidR="000A4ADE">
        <w:rPr>
          <w:sz w:val="20"/>
          <w:szCs w:val="20"/>
        </w:rPr>
        <w:t>monitor</w:t>
      </w:r>
      <w:r w:rsidRPr="707A6345" w:rsidR="000A4ADE">
        <w:rPr>
          <w:sz w:val="20"/>
          <w:szCs w:val="20"/>
        </w:rPr>
        <w:t xml:space="preserve"> their FMS scores. </w:t>
      </w:r>
    </w:p>
    <w:p w:rsidR="00B12291" w:rsidRDefault="006359D5" w14:paraId="0F2513B3" w14:textId="3BAF980D">
      <w:pPr>
        <w:pStyle w:val="RMBSKeywords"/>
      </w:pPr>
      <w:r>
        <w:t xml:space="preserve">Keywords: </w:t>
      </w:r>
      <w:r w:rsidR="00E12208">
        <w:t>Biomedical Engineering, Healthcare Informatics, Mobile Application, Joint Tracking</w:t>
      </w:r>
    </w:p>
    <w:p w:rsidR="00B12291" w:rsidRDefault="006359D5" w14:paraId="1C71724D" w14:textId="589C73FF">
      <w:pPr>
        <w:pStyle w:val="RMBSSectionTitle"/>
      </w:pPr>
      <w:r>
        <w:t xml:space="preserve">Introduction </w:t>
      </w:r>
    </w:p>
    <w:p w:rsidRPr="009C372B" w:rsidR="007257E6" w:rsidP="707A6345" w:rsidRDefault="007257E6" w14:paraId="71702480" w14:textId="4F8E3F36" w14:noSpellErr="1">
      <w:pPr>
        <w:pStyle w:val="RMBSTextBody"/>
        <w:rPr>
          <w:sz w:val="24"/>
          <w:szCs w:val="24"/>
        </w:rPr>
      </w:pPr>
      <w:r w:rsidRPr="707A6345" w:rsidR="007257E6">
        <w:rPr>
          <w:sz w:val="24"/>
          <w:szCs w:val="24"/>
        </w:rPr>
        <w:t xml:space="preserve">There has been a significant increase in the number of fitness applications that allow regular tracking of exercise routines and nutrition. With the recent success of AI and computer vision methods, applications to </w:t>
      </w:r>
      <w:r w:rsidRPr="707A6345" w:rsidR="007257E6">
        <w:rPr>
          <w:sz w:val="24"/>
          <w:szCs w:val="24"/>
        </w:rPr>
        <w:t>monitor</w:t>
      </w:r>
      <w:r w:rsidRPr="707A6345" w:rsidR="007257E6">
        <w:rPr>
          <w:sz w:val="24"/>
          <w:szCs w:val="24"/>
        </w:rPr>
        <w:t xml:space="preserve"> exercise have been widely accepted. This application is further bolstered by the requirement for remote monitoring and assessment of functional fitness, which is of utmost importance in occupational therapy and in prevalent times of remote work. These applications can not only promote a healthier lifestyle but also aid healthcare professionals in alleviating their increased workload.</w:t>
      </w:r>
      <w:r w:rsidRPr="707A6345" w:rsidR="007257E6">
        <w:rPr>
          <w:sz w:val="24"/>
          <w:szCs w:val="24"/>
        </w:rPr>
        <w:t xml:space="preserve"> </w:t>
      </w:r>
      <w:r w:rsidRPr="707A6345" w:rsidR="007257E6">
        <w:rPr>
          <w:sz w:val="24"/>
          <w:szCs w:val="24"/>
        </w:rPr>
        <w:t xml:space="preserve">Despite technological improvements, existing applications and systems do not focus on functional fitness movements. Over the last decade, the importance of functional fitness has gained momentum. Functional fitness leads to fewer Musculoskeletal Diseases (MSD), which are on the rise due to an unhealthy lifestyle and long work weeks with prevalent </w:t>
      </w:r>
      <w:commentRangeStart w:id="555230290"/>
      <w:r w:rsidRPr="707A6345" w:rsidR="007257E6">
        <w:rPr>
          <w:sz w:val="24"/>
          <w:szCs w:val="24"/>
        </w:rPr>
        <w:t>1.71 billion</w:t>
      </w:r>
      <w:commentRangeEnd w:id="555230290"/>
      <w:r>
        <w:rPr>
          <w:rStyle w:val="CommentReference"/>
        </w:rPr>
        <w:commentReference w:id="555230290"/>
      </w:r>
      <w:r w:rsidRPr="707A6345" w:rsidR="007257E6">
        <w:rPr>
          <w:sz w:val="24"/>
          <w:szCs w:val="24"/>
        </w:rPr>
        <w:t xml:space="preserve"> cases worldwide </w:t>
      </w:r>
      <w:r w:rsidRPr="707A6345" w:rsidR="001B4BE1">
        <w:rPr>
          <w:sz w:val="24"/>
          <w:szCs w:val="24"/>
        </w:rPr>
        <w:t>[4]</w:t>
      </w:r>
      <w:r w:rsidRPr="707A6345" w:rsidR="007257E6">
        <w:rPr>
          <w:sz w:val="24"/>
          <w:szCs w:val="24"/>
        </w:rPr>
        <w:t xml:space="preserve"> and are the primary source of disability </w:t>
      </w:r>
      <w:r w:rsidRPr="707A6345" w:rsidR="009825BB">
        <w:rPr>
          <w:sz w:val="24"/>
          <w:szCs w:val="24"/>
        </w:rPr>
        <w:t>[22]</w:t>
      </w:r>
      <w:r w:rsidRPr="707A6345" w:rsidR="007257E6">
        <w:rPr>
          <w:sz w:val="24"/>
          <w:szCs w:val="24"/>
        </w:rPr>
        <w:t xml:space="preserve">. A strong relationship has also been </w:t>
      </w:r>
      <w:r w:rsidRPr="707A6345" w:rsidR="007257E6">
        <w:rPr>
          <w:sz w:val="24"/>
          <w:szCs w:val="24"/>
        </w:rPr>
        <w:t>established</w:t>
      </w:r>
      <w:r w:rsidRPr="707A6345" w:rsidR="007257E6">
        <w:rPr>
          <w:sz w:val="24"/>
          <w:szCs w:val="24"/>
        </w:rPr>
        <w:t xml:space="preserve"> between the workplace and MSD </w:t>
      </w:r>
      <w:r w:rsidRPr="707A6345" w:rsidR="009825BB">
        <w:rPr>
          <w:sz w:val="24"/>
          <w:szCs w:val="24"/>
        </w:rPr>
        <w:t>[5]</w:t>
      </w:r>
      <w:r w:rsidRPr="707A6345" w:rsidR="007257E6">
        <w:rPr>
          <w:sz w:val="24"/>
          <w:szCs w:val="24"/>
        </w:rPr>
        <w:t xml:space="preserve">. </w:t>
      </w:r>
    </w:p>
    <w:p w:rsidRPr="009C372B" w:rsidR="007257E6" w:rsidP="007257E6" w:rsidRDefault="007257E6" w14:paraId="72B49780" w14:textId="77777777">
      <w:pPr>
        <w:pStyle w:val="RMBSTextBody"/>
        <w:ind w:firstLine="0"/>
        <w:rPr>
          <w:sz w:val="24"/>
        </w:rPr>
      </w:pPr>
    </w:p>
    <w:p w:rsidRPr="009C372B" w:rsidR="007257E6" w:rsidP="707A6345" w:rsidRDefault="007257E6" w14:paraId="1524F3AD" w14:textId="09609873" w14:noSpellErr="1">
      <w:pPr>
        <w:pStyle w:val="RMBSTextBody"/>
        <w:rPr>
          <w:sz w:val="24"/>
          <w:szCs w:val="24"/>
        </w:rPr>
      </w:pPr>
      <w:commentRangeStart w:id="648726786"/>
      <w:r w:rsidRPr="707A6345" w:rsidR="007257E6">
        <w:rPr>
          <w:sz w:val="24"/>
          <w:szCs w:val="24"/>
        </w:rPr>
        <w:t>The Functional Movement Screen (FMS) is an application used to rate and rank movement patterns and functional mobility and is primarily targeted by physical therapists and fitness professionals.</w:t>
      </w:r>
      <w:commentRangeEnd w:id="648726786"/>
      <w:r>
        <w:rPr>
          <w:rStyle w:val="CommentReference"/>
        </w:rPr>
        <w:commentReference w:id="648726786"/>
      </w:r>
      <w:r w:rsidRPr="707A6345" w:rsidR="007257E6">
        <w:rPr>
          <w:sz w:val="24"/>
          <w:szCs w:val="24"/>
        </w:rPr>
        <w:t xml:space="preserve"> Experts have historically used the Functional Movement Screen (FMS) to assess the risk of sports injury </w:t>
      </w:r>
      <w:r w:rsidRPr="707A6345" w:rsidR="009825BB">
        <w:rPr>
          <w:sz w:val="24"/>
          <w:szCs w:val="24"/>
        </w:rPr>
        <w:t>[13]</w:t>
      </w:r>
      <w:r w:rsidRPr="707A6345" w:rsidR="007257E6">
        <w:rPr>
          <w:sz w:val="24"/>
          <w:szCs w:val="24"/>
        </w:rPr>
        <w:t xml:space="preserve">. Furthermore, </w:t>
      </w:r>
      <w:r w:rsidRPr="707A6345" w:rsidR="009825BB">
        <w:rPr>
          <w:sz w:val="24"/>
          <w:szCs w:val="24"/>
        </w:rPr>
        <w:t>[19]</w:t>
      </w:r>
      <w:r w:rsidRPr="707A6345" w:rsidR="007257E6">
        <w:rPr>
          <w:sz w:val="24"/>
          <w:szCs w:val="24"/>
        </w:rPr>
        <w:t xml:space="preserve"> </w:t>
      </w:r>
      <w:r w:rsidRPr="707A6345" w:rsidR="007257E6">
        <w:rPr>
          <w:sz w:val="24"/>
          <w:szCs w:val="24"/>
        </w:rPr>
        <w:t>demonstrated</w:t>
      </w:r>
      <w:r w:rsidRPr="707A6345" w:rsidR="007257E6">
        <w:rPr>
          <w:sz w:val="24"/>
          <w:szCs w:val="24"/>
        </w:rPr>
        <w:t xml:space="preserve"> the use of the FMS to </w:t>
      </w:r>
      <w:r w:rsidRPr="707A6345" w:rsidR="007257E6">
        <w:rPr>
          <w:sz w:val="24"/>
          <w:szCs w:val="24"/>
        </w:rPr>
        <w:t>identify</w:t>
      </w:r>
      <w:r w:rsidRPr="707A6345" w:rsidR="007257E6">
        <w:rPr>
          <w:sz w:val="24"/>
          <w:szCs w:val="24"/>
        </w:rPr>
        <w:t xml:space="preserve"> the risk factors for MSD. The FMS is not meant to diagnose specific medical conditions but rather to </w:t>
      </w:r>
      <w:r w:rsidRPr="707A6345" w:rsidR="007257E6">
        <w:rPr>
          <w:sz w:val="24"/>
          <w:szCs w:val="24"/>
        </w:rPr>
        <w:t>identify</w:t>
      </w:r>
      <w:r w:rsidRPr="707A6345" w:rsidR="007257E6">
        <w:rPr>
          <w:sz w:val="24"/>
          <w:szCs w:val="24"/>
        </w:rPr>
        <w:t xml:space="preserve"> movement dysfunctions and limitations to help prevent injuries and improve physical performance. It is commonly used in sports, physical therapy, and fitness settings. FMS consists of seven fundamental movements </w:t>
      </w:r>
      <w:r w:rsidRPr="707A6345" w:rsidR="00E12208">
        <w:rPr>
          <w:sz w:val="24"/>
          <w:szCs w:val="24"/>
        </w:rPr>
        <w:t>[2]</w:t>
      </w:r>
      <w:r w:rsidRPr="707A6345" w:rsidR="007257E6">
        <w:rPr>
          <w:sz w:val="24"/>
          <w:szCs w:val="24"/>
        </w:rPr>
        <w:t>:</w:t>
      </w:r>
    </w:p>
    <w:p w:rsidRPr="009C372B" w:rsidR="007257E6" w:rsidP="007257E6" w:rsidRDefault="007257E6" w14:paraId="03CD90A9" w14:textId="77777777">
      <w:pPr>
        <w:pStyle w:val="RMBSTextBody"/>
        <w:numPr>
          <w:ilvl w:val="0"/>
          <w:numId w:val="1"/>
        </w:numPr>
        <w:rPr>
          <w:sz w:val="24"/>
        </w:rPr>
      </w:pPr>
      <w:r w:rsidRPr="009C372B">
        <w:rPr>
          <w:sz w:val="24"/>
        </w:rPr>
        <w:t>Deep Squat: Evaluates flexibility, mobility, and stability in the hips, knees, and ankles.</w:t>
      </w:r>
    </w:p>
    <w:p w:rsidRPr="009C372B" w:rsidR="007257E6" w:rsidP="707A6345" w:rsidRDefault="007257E6" w14:paraId="6AD1BBA0" w14:textId="77777777" w14:noSpellErr="1">
      <w:pPr>
        <w:pStyle w:val="RMBSTextBody"/>
        <w:numPr>
          <w:ilvl w:val="0"/>
          <w:numId w:val="1"/>
        </w:numPr>
        <w:rPr>
          <w:sz w:val="24"/>
          <w:szCs w:val="24"/>
        </w:rPr>
      </w:pPr>
      <w:commentRangeStart w:id="549595336"/>
      <w:r w:rsidRPr="707A6345" w:rsidR="007257E6">
        <w:rPr>
          <w:sz w:val="24"/>
          <w:szCs w:val="24"/>
        </w:rPr>
        <w:t>Hurdle Step: Assesses stability and mobility in the hips and pelvis.</w:t>
      </w:r>
      <w:commentRangeEnd w:id="549595336"/>
      <w:r>
        <w:rPr>
          <w:rStyle w:val="CommentReference"/>
        </w:rPr>
        <w:commentReference w:id="549595336"/>
      </w:r>
    </w:p>
    <w:p w:rsidRPr="009C372B" w:rsidR="007257E6" w:rsidP="707A6345" w:rsidRDefault="007257E6" w14:paraId="20B6F6EE" w14:textId="77777777" w14:noSpellErr="1">
      <w:pPr>
        <w:pStyle w:val="RMBSTextBody"/>
        <w:numPr>
          <w:ilvl w:val="0"/>
          <w:numId w:val="1"/>
        </w:numPr>
        <w:rPr>
          <w:sz w:val="24"/>
          <w:szCs w:val="24"/>
        </w:rPr>
      </w:pPr>
      <w:commentRangeStart w:id="1087598951"/>
      <w:r w:rsidRPr="707A6345" w:rsidR="007257E6">
        <w:rPr>
          <w:sz w:val="24"/>
          <w:szCs w:val="24"/>
        </w:rPr>
        <w:t>Inline Lunge: Focuses on hip mobility and balance.</w:t>
      </w:r>
      <w:commentRangeEnd w:id="1087598951"/>
      <w:r>
        <w:rPr>
          <w:rStyle w:val="CommentReference"/>
        </w:rPr>
        <w:commentReference w:id="1087598951"/>
      </w:r>
    </w:p>
    <w:p w:rsidRPr="009C372B" w:rsidR="007257E6" w:rsidP="007257E6" w:rsidRDefault="007257E6" w14:paraId="05FE133F" w14:textId="77777777">
      <w:pPr>
        <w:pStyle w:val="RMBSTextBody"/>
        <w:numPr>
          <w:ilvl w:val="0"/>
          <w:numId w:val="1"/>
        </w:numPr>
        <w:rPr>
          <w:sz w:val="24"/>
        </w:rPr>
      </w:pPr>
      <w:r w:rsidRPr="009C372B">
        <w:rPr>
          <w:sz w:val="24"/>
        </w:rPr>
        <w:t>Shoulder Mobility: Checks the flexibility and range of motion in the shoulders and thoracic spine.</w:t>
      </w:r>
    </w:p>
    <w:p w:rsidRPr="009C372B" w:rsidR="007257E6" w:rsidP="007257E6" w:rsidRDefault="007257E6" w14:paraId="1150C6FD" w14:textId="77777777">
      <w:pPr>
        <w:pStyle w:val="RMBSTextBody"/>
        <w:numPr>
          <w:ilvl w:val="0"/>
          <w:numId w:val="1"/>
        </w:numPr>
        <w:rPr>
          <w:sz w:val="24"/>
        </w:rPr>
      </w:pPr>
      <w:r w:rsidRPr="009C372B">
        <w:rPr>
          <w:sz w:val="24"/>
        </w:rPr>
        <w:t>Active Straight Leg Raise: Evaluates hamstring and lower back flexibility.</w:t>
      </w:r>
    </w:p>
    <w:p w:rsidRPr="009C372B" w:rsidR="007257E6" w:rsidP="007257E6" w:rsidRDefault="007257E6" w14:paraId="5916CF99" w14:textId="77777777">
      <w:pPr>
        <w:pStyle w:val="RMBSTextBody"/>
        <w:numPr>
          <w:ilvl w:val="0"/>
          <w:numId w:val="1"/>
        </w:numPr>
        <w:rPr>
          <w:sz w:val="24"/>
        </w:rPr>
      </w:pPr>
      <w:r w:rsidRPr="009C372B">
        <w:rPr>
          <w:sz w:val="24"/>
        </w:rPr>
        <w:t>Trunk Stability Push-Up: Measures core and upper body strength and stability.</w:t>
      </w:r>
    </w:p>
    <w:p w:rsidRPr="009C372B" w:rsidR="007257E6" w:rsidP="007257E6" w:rsidRDefault="007257E6" w14:paraId="2EA303BF" w14:textId="0942C1F8">
      <w:pPr>
        <w:pStyle w:val="RMBSTextBody"/>
        <w:numPr>
          <w:ilvl w:val="0"/>
          <w:numId w:val="1"/>
        </w:numPr>
        <w:rPr>
          <w:sz w:val="24"/>
        </w:rPr>
      </w:pPr>
      <w:r w:rsidRPr="009C372B">
        <w:rPr>
          <w:sz w:val="24"/>
        </w:rPr>
        <w:t>Rotary Stability: Tests core strength and stability during rotational movements.</w:t>
      </w:r>
    </w:p>
    <w:p w:rsidRPr="009C372B" w:rsidR="007257E6" w:rsidP="007257E6" w:rsidRDefault="007257E6" w14:paraId="51687FBF" w14:textId="6117EAFC">
      <w:pPr>
        <w:pStyle w:val="RMBSTextBody"/>
        <w:ind w:firstLine="0"/>
        <w:rPr>
          <w:sz w:val="24"/>
        </w:rPr>
      </w:pPr>
      <w:r w:rsidRPr="009C372B">
        <w:rPr>
          <w:sz w:val="24"/>
        </w:rPr>
        <w:t xml:space="preserve"> </w:t>
      </w:r>
    </w:p>
    <w:p w:rsidRPr="009C372B" w:rsidR="007257E6" w:rsidP="007257E6" w:rsidRDefault="007257E6" w14:paraId="30F9AA77" w14:textId="77777777">
      <w:pPr>
        <w:pStyle w:val="RMBSTextBody"/>
        <w:rPr>
          <w:sz w:val="24"/>
        </w:rPr>
      </w:pPr>
      <w:r w:rsidRPr="009C372B">
        <w:rPr>
          <w:sz w:val="24"/>
        </w:rPr>
        <w:t>Each of these movements was scored based on specific criteria and rated on a scale of 0 to 3 where 3,2,1 represent perfect completion, compensated completion, and inability to complete the pattern, respectively. A score of 0 indicated the inability to complete the movement due to pain. The scores were summed over the seven movements with an expectancy of a minimum of 14, which signifies an increased risk of injury from physical activity. Once an individual's movement patterns are assessed using the FMS, appropriate corrective exercises can be prescribed to address identified issues. These corrective exercises are designed to improve movement quality and reduce the risk of injury. The FMS is commonly used by coaches, trainers, physical therapists, and other healthcare professionals working with athletes and individuals seeking to improve their physical fitness and wellbeing.</w:t>
      </w:r>
    </w:p>
    <w:p w:rsidRPr="009C372B" w:rsidR="007257E6" w:rsidP="009C372B" w:rsidRDefault="007257E6" w14:paraId="1BAF9FA4" w14:textId="77777777">
      <w:pPr>
        <w:pStyle w:val="RMBSTextBody"/>
        <w:ind w:firstLine="0"/>
        <w:rPr>
          <w:sz w:val="24"/>
        </w:rPr>
      </w:pPr>
    </w:p>
    <w:p w:rsidR="009C372B" w:rsidP="009C372B" w:rsidRDefault="007257E6" w14:paraId="370D8A58" w14:textId="766793F9">
      <w:pPr>
        <w:pStyle w:val="RMBSTextBody"/>
        <w:rPr>
          <w:sz w:val="24"/>
        </w:rPr>
      </w:pPr>
      <w:r w:rsidRPr="009C372B">
        <w:rPr>
          <w:sz w:val="24"/>
        </w:rPr>
        <w:t xml:space="preserve">To make healthcare accessible to the </w:t>
      </w:r>
      <w:proofErr w:type="gramStart"/>
      <w:r w:rsidRPr="009C372B">
        <w:rPr>
          <w:sz w:val="24"/>
        </w:rPr>
        <w:t>general public</w:t>
      </w:r>
      <w:proofErr w:type="gramEnd"/>
      <w:r w:rsidRPr="009C372B">
        <w:rPr>
          <w:sz w:val="24"/>
        </w:rPr>
        <w:t xml:space="preserve"> at a low cost, we propose the development of a mobile FMS test to automatically score recommended movements. Our proposed application is not a medical diagnostic </w:t>
      </w:r>
      <w:r w:rsidRPr="009C372B" w:rsidR="00412A4E">
        <w:rPr>
          <w:sz w:val="24"/>
        </w:rPr>
        <w:t>tool but</w:t>
      </w:r>
      <w:r w:rsidRPr="009C372B">
        <w:rPr>
          <w:sz w:val="24"/>
        </w:rPr>
        <w:t xml:space="preserve"> is meant to aid the general population in understanding their standardized functional fitness score to seek medical help as and when required</w:t>
      </w:r>
      <w:r w:rsidR="009C372B">
        <w:rPr>
          <w:sz w:val="24"/>
        </w:rPr>
        <w:t xml:space="preserve">. </w:t>
      </w:r>
      <w:r w:rsidRPr="009C372B" w:rsidR="009C372B">
        <w:rPr>
          <w:sz w:val="24"/>
        </w:rPr>
        <w:t>The main contributions of this study are as follows:</w:t>
      </w:r>
    </w:p>
    <w:p w:rsidR="009C372B" w:rsidP="009C372B" w:rsidRDefault="009C372B" w14:paraId="5FBE4842" w14:textId="77777777">
      <w:pPr>
        <w:pStyle w:val="RMBSTextBody"/>
        <w:numPr>
          <w:ilvl w:val="0"/>
          <w:numId w:val="2"/>
        </w:numPr>
        <w:rPr>
          <w:sz w:val="24"/>
        </w:rPr>
      </w:pPr>
      <w:r w:rsidRPr="009C372B">
        <w:rPr>
          <w:sz w:val="24"/>
        </w:rPr>
        <w:t xml:space="preserve">A novel application, </w:t>
      </w:r>
      <w:proofErr w:type="spellStart"/>
      <w:r w:rsidRPr="009C372B">
        <w:rPr>
          <w:sz w:val="24"/>
        </w:rPr>
        <w:t>FMove</w:t>
      </w:r>
      <w:proofErr w:type="spellEnd"/>
      <w:r w:rsidRPr="009C372B">
        <w:rPr>
          <w:sz w:val="24"/>
        </w:rPr>
        <w:t>, was designed for automated Functional Movement Screen monitoring to assess compensatory movement patterns for early assessment of injury risk using a mobile device camera.</w:t>
      </w:r>
    </w:p>
    <w:p w:rsidR="009C372B" w:rsidP="009C372B" w:rsidRDefault="009C372B" w14:paraId="4AD8883E" w14:textId="6FEF7FC6">
      <w:pPr>
        <w:pStyle w:val="RMBSTextBody"/>
        <w:numPr>
          <w:ilvl w:val="0"/>
          <w:numId w:val="2"/>
        </w:numPr>
        <w:rPr>
          <w:sz w:val="24"/>
        </w:rPr>
      </w:pPr>
      <w:r w:rsidRPr="009C372B">
        <w:rPr>
          <w:sz w:val="24"/>
        </w:rPr>
        <w:t>Identification of joints, joint angles, and distances for automated scoring of FMS movement patterns.</w:t>
      </w:r>
    </w:p>
    <w:p w:rsidRPr="009C372B" w:rsidR="00B12291" w:rsidP="009C372B" w:rsidRDefault="009C372B" w14:paraId="32953D2A" w14:textId="26594C80">
      <w:pPr>
        <w:pStyle w:val="RMBSTextBody"/>
        <w:numPr>
          <w:ilvl w:val="0"/>
          <w:numId w:val="2"/>
        </w:numPr>
        <w:rPr>
          <w:sz w:val="24"/>
        </w:rPr>
      </w:pPr>
      <w:r w:rsidRPr="009C372B">
        <w:rPr>
          <w:sz w:val="24"/>
        </w:rPr>
        <w:t>A mobile application was developed for facilitating tele-assessment and early risk identification using a mobile device.</w:t>
      </w:r>
    </w:p>
    <w:p w:rsidR="009825BB" w:rsidRDefault="009825BB" w14:paraId="52616EE4" w14:textId="434AD51E">
      <w:pPr>
        <w:pStyle w:val="RMBSSectionTitle"/>
      </w:pPr>
      <w:r>
        <w:t>Related works</w:t>
      </w:r>
    </w:p>
    <w:p w:rsidRPr="009825BB" w:rsidR="009825BB" w:rsidP="009825BB" w:rsidRDefault="009825BB" w14:paraId="391617ED" w14:textId="6F924C00">
      <w:pPr>
        <w:pStyle w:val="RMBSTextBody"/>
        <w:numPr>
          <w:ilvl w:val="0"/>
          <w:numId w:val="6"/>
        </w:numPr>
        <w:rPr>
          <w:i/>
          <w:iCs/>
          <w:sz w:val="24"/>
        </w:rPr>
      </w:pPr>
      <w:r w:rsidRPr="009825BB">
        <w:rPr>
          <w:i/>
          <w:iCs/>
          <w:sz w:val="24"/>
        </w:rPr>
        <w:t>Automated Exercise Tracking</w:t>
      </w:r>
    </w:p>
    <w:p w:rsidRPr="009825BB" w:rsidR="009825BB" w:rsidP="009825BB" w:rsidRDefault="009825BB" w14:paraId="1FA0A53C" w14:textId="6B0437FB">
      <w:pPr>
        <w:pStyle w:val="RMBSTextBody"/>
        <w:rPr>
          <w:sz w:val="24"/>
        </w:rPr>
      </w:pPr>
      <w:r w:rsidRPr="009825BB">
        <w:rPr>
          <w:sz w:val="24"/>
        </w:rPr>
        <w:t>Exercise Tracking has been extensively investigated with varied intellectual merits. The literature can be specialized in end-to-end applications using deep learning, which are black-box models, and find limited use in risk assessment owing to its limitation in understanding their reasoning. We discuss some popular relevant systems non</w:t>
      </w:r>
      <w:r w:rsidR="001B4BE1">
        <w:rPr>
          <w:sz w:val="24"/>
        </w:rPr>
        <w:t>-</w:t>
      </w:r>
      <w:r w:rsidRPr="009825BB">
        <w:rPr>
          <w:sz w:val="24"/>
        </w:rPr>
        <w:t xml:space="preserve">exhaustively. Exercise Tracking involves three major steps: 1) Joint Recognition, 2) Joint Angle Calculation, and 3) Angle Tracking. Joint Recognition is a more computationally challenging task with popular approaches using RGB images, RGB-D depth images, and 3D skeleton information. Advanced camera devices such as Microsoft Kinect and Azure Kinect have in-built joint tracking, but such devices are not readily accessible to the public and are expensive </w:t>
      </w:r>
      <w:r w:rsidR="001B4BE1">
        <w:rPr>
          <w:sz w:val="24"/>
        </w:rPr>
        <w:t>[23]</w:t>
      </w:r>
      <w:r w:rsidRPr="009825BB">
        <w:rPr>
          <w:sz w:val="24"/>
        </w:rPr>
        <w:t xml:space="preserve">. SMPL </w:t>
      </w:r>
      <w:r w:rsidR="001B4BE1">
        <w:rPr>
          <w:sz w:val="24"/>
        </w:rPr>
        <w:t>[17]</w:t>
      </w:r>
      <w:r w:rsidRPr="009825BB">
        <w:rPr>
          <w:sz w:val="24"/>
        </w:rPr>
        <w:t xml:space="preserve">, </w:t>
      </w:r>
      <w:proofErr w:type="spellStart"/>
      <w:r w:rsidRPr="009825BB">
        <w:rPr>
          <w:sz w:val="24"/>
        </w:rPr>
        <w:t>Mediapipe</w:t>
      </w:r>
      <w:proofErr w:type="spellEnd"/>
      <w:r w:rsidRPr="009825BB">
        <w:rPr>
          <w:sz w:val="24"/>
        </w:rPr>
        <w:t xml:space="preserve"> </w:t>
      </w:r>
      <w:r w:rsidR="001B4BE1">
        <w:rPr>
          <w:sz w:val="24"/>
        </w:rPr>
        <w:t>[18]</w:t>
      </w:r>
      <w:r w:rsidRPr="009825BB">
        <w:rPr>
          <w:sz w:val="24"/>
        </w:rPr>
        <w:t xml:space="preserve"> are popular open-source real-time joint tracking systems with 2D RGB images. </w:t>
      </w:r>
    </w:p>
    <w:p w:rsidRPr="009825BB" w:rsidR="009825BB" w:rsidP="009825BB" w:rsidRDefault="009825BB" w14:paraId="70EFA2DF" w14:textId="77777777">
      <w:pPr>
        <w:pStyle w:val="RMBSTextBody"/>
        <w:rPr>
          <w:sz w:val="24"/>
        </w:rPr>
      </w:pPr>
    </w:p>
    <w:p w:rsidRPr="009825BB" w:rsidR="009825BB" w:rsidP="009825BB" w:rsidRDefault="009825BB" w14:paraId="34482811" w14:textId="77777777">
      <w:pPr>
        <w:pStyle w:val="RMBSTextBody"/>
        <w:rPr>
          <w:sz w:val="24"/>
        </w:rPr>
      </w:pPr>
    </w:p>
    <w:p w:rsidRPr="009825BB" w:rsidR="009825BB" w:rsidP="009825BB" w:rsidRDefault="009825BB" w14:paraId="4F35F31C" w14:textId="0D894395">
      <w:pPr>
        <w:pStyle w:val="RMBSTextBody"/>
        <w:rPr>
          <w:sz w:val="24"/>
        </w:rPr>
      </w:pPr>
      <w:r w:rsidRPr="009825BB">
        <w:rPr>
          <w:sz w:val="24"/>
        </w:rPr>
        <w:lastRenderedPageBreak/>
        <w:t xml:space="preserve">Automatic exercise monitoring has been used on mobile apps </w:t>
      </w:r>
      <w:r w:rsidR="001B4BE1">
        <w:rPr>
          <w:sz w:val="24"/>
        </w:rPr>
        <w:t>[6],</w:t>
      </w:r>
      <w:r w:rsidRPr="009825BB">
        <w:rPr>
          <w:sz w:val="24"/>
        </w:rPr>
        <w:t xml:space="preserve"> wearable sensor devices such as </w:t>
      </w:r>
      <w:proofErr w:type="spellStart"/>
      <w:r w:rsidRPr="009825BB">
        <w:rPr>
          <w:sz w:val="24"/>
        </w:rPr>
        <w:t>RecoFit</w:t>
      </w:r>
      <w:proofErr w:type="spellEnd"/>
      <w:r w:rsidRPr="009825BB">
        <w:rPr>
          <w:sz w:val="24"/>
        </w:rPr>
        <w:t xml:space="preserve"> </w:t>
      </w:r>
      <w:r w:rsidR="001B4BE1">
        <w:rPr>
          <w:sz w:val="24"/>
        </w:rPr>
        <w:t>[20]</w:t>
      </w:r>
      <w:r w:rsidRPr="009825BB">
        <w:rPr>
          <w:sz w:val="24"/>
        </w:rPr>
        <w:t xml:space="preserve">, and smartwatches </w:t>
      </w:r>
      <w:r w:rsidR="001B4BE1">
        <w:rPr>
          <w:sz w:val="24"/>
        </w:rPr>
        <w:t>[1, 3]</w:t>
      </w:r>
      <w:r w:rsidRPr="009825BB">
        <w:rPr>
          <w:sz w:val="24"/>
        </w:rPr>
        <w:t xml:space="preserve"> with integrated sensors. Weight tracking for fitness was proposed by incorporating accelerometers </w:t>
      </w:r>
      <w:r w:rsidR="001B4BE1">
        <w:rPr>
          <w:sz w:val="24"/>
        </w:rPr>
        <w:t>[8]</w:t>
      </w:r>
      <w:r w:rsidRPr="009825BB">
        <w:rPr>
          <w:sz w:val="24"/>
        </w:rPr>
        <w:t xml:space="preserve"> and RFID </w:t>
      </w:r>
      <w:r w:rsidR="001B4BE1">
        <w:rPr>
          <w:sz w:val="24"/>
        </w:rPr>
        <w:t>[11]</w:t>
      </w:r>
      <w:r w:rsidRPr="009825BB">
        <w:rPr>
          <w:sz w:val="24"/>
        </w:rPr>
        <w:t>. Our system is a mobile application that does not require any additional sensors and is geared more specifically towards FMS assessment. Furthermore, these existing apps mostly track exercise repetitions and sets and do not always require real-time body joint tracking and processing to ensure correct movement form.</w:t>
      </w:r>
    </w:p>
    <w:p w:rsidRPr="009825BB" w:rsidR="009825BB" w:rsidP="009825BB" w:rsidRDefault="009825BB" w14:paraId="63BC5854" w14:textId="77777777">
      <w:pPr>
        <w:pStyle w:val="RMBSTextBody"/>
        <w:rPr>
          <w:sz w:val="24"/>
        </w:rPr>
      </w:pPr>
    </w:p>
    <w:p w:rsidRPr="009825BB" w:rsidR="009825BB" w:rsidP="009825BB" w:rsidRDefault="009825BB" w14:paraId="41BF4F77" w14:textId="1C561DFE">
      <w:pPr>
        <w:pStyle w:val="RMBSTextBody"/>
        <w:numPr>
          <w:ilvl w:val="0"/>
          <w:numId w:val="6"/>
        </w:numPr>
        <w:rPr>
          <w:i/>
          <w:iCs/>
          <w:sz w:val="24"/>
        </w:rPr>
      </w:pPr>
      <w:r w:rsidRPr="009825BB">
        <w:rPr>
          <w:i/>
          <w:iCs/>
          <w:sz w:val="24"/>
        </w:rPr>
        <w:t>Mobile Fitness Applications</w:t>
      </w:r>
    </w:p>
    <w:p w:rsidR="009825BB" w:rsidP="009825BB" w:rsidRDefault="009825BB" w14:paraId="43119124" w14:textId="31B2E448">
      <w:pPr>
        <w:pStyle w:val="RMBSTextBody"/>
        <w:rPr>
          <w:sz w:val="24"/>
        </w:rPr>
      </w:pPr>
      <w:r w:rsidRPr="009825BB">
        <w:rPr>
          <w:sz w:val="24"/>
        </w:rPr>
        <w:t xml:space="preserve">Various exercise-based games have been developed for mobile and Virtual Reality (VR) targeted to different medical conditions and for general fitness. Many exercise-based apps are modelled as exergames to motivate users to participate, such as Mr. Mapp </w:t>
      </w:r>
      <w:r>
        <w:rPr>
          <w:sz w:val="24"/>
        </w:rPr>
        <w:t>[7]</w:t>
      </w:r>
      <w:r w:rsidRPr="009825BB">
        <w:rPr>
          <w:sz w:val="24"/>
        </w:rPr>
        <w:t xml:space="preserve"> focuses on Phantom Pain, mobile based Fitness Tour </w:t>
      </w:r>
      <w:r>
        <w:rPr>
          <w:sz w:val="24"/>
        </w:rPr>
        <w:t>[9]</w:t>
      </w:r>
      <w:r w:rsidRPr="009825BB">
        <w:rPr>
          <w:sz w:val="24"/>
        </w:rPr>
        <w:t xml:space="preserve"> towards obesity, while others focus on a wide range of fitness applications such as </w:t>
      </w:r>
      <w:proofErr w:type="spellStart"/>
      <w:r w:rsidRPr="009825BB">
        <w:rPr>
          <w:sz w:val="24"/>
        </w:rPr>
        <w:t>Vertipex</w:t>
      </w:r>
      <w:proofErr w:type="spellEnd"/>
      <w:r w:rsidRPr="009825BB">
        <w:rPr>
          <w:sz w:val="24"/>
        </w:rPr>
        <w:t xml:space="preserve"> </w:t>
      </w:r>
      <w:r>
        <w:rPr>
          <w:sz w:val="24"/>
        </w:rPr>
        <w:t>[15]</w:t>
      </w:r>
      <w:r w:rsidRPr="009825BB">
        <w:rPr>
          <w:sz w:val="24"/>
        </w:rPr>
        <w:t xml:space="preserve"> in VR, Fitness Companion </w:t>
      </w:r>
      <w:r w:rsidR="001B4BE1">
        <w:rPr>
          <w:sz w:val="24"/>
        </w:rPr>
        <w:t>[21]</w:t>
      </w:r>
      <w:r w:rsidRPr="009825BB">
        <w:rPr>
          <w:sz w:val="24"/>
        </w:rPr>
        <w:t xml:space="preserve">, Bunny Bolt </w:t>
      </w:r>
      <w:r>
        <w:rPr>
          <w:sz w:val="24"/>
        </w:rPr>
        <w:t>[14]</w:t>
      </w:r>
      <w:r w:rsidRPr="009825BB">
        <w:rPr>
          <w:sz w:val="24"/>
        </w:rPr>
        <w:t xml:space="preserve">, and </w:t>
      </w:r>
      <w:proofErr w:type="spellStart"/>
      <w:r w:rsidRPr="009825BB">
        <w:rPr>
          <w:sz w:val="24"/>
        </w:rPr>
        <w:t>FitCoach</w:t>
      </w:r>
      <w:proofErr w:type="spellEnd"/>
      <w:r w:rsidRPr="009825BB">
        <w:rPr>
          <w:sz w:val="24"/>
        </w:rPr>
        <w:t xml:space="preserve"> </w:t>
      </w:r>
      <w:r>
        <w:rPr>
          <w:sz w:val="24"/>
        </w:rPr>
        <w:t>[12].</w:t>
      </w:r>
    </w:p>
    <w:p w:rsidRPr="009825BB" w:rsidR="009825BB" w:rsidP="009825BB" w:rsidRDefault="009825BB" w14:paraId="0CDCB35F" w14:textId="77777777">
      <w:pPr>
        <w:pStyle w:val="RMBSTextBody"/>
        <w:rPr>
          <w:sz w:val="24"/>
        </w:rPr>
      </w:pPr>
    </w:p>
    <w:p w:rsidRPr="009825BB" w:rsidR="009825BB" w:rsidP="009825BB" w:rsidRDefault="009825BB" w14:paraId="13F9DE82" w14:textId="3C5E9D06">
      <w:pPr>
        <w:pStyle w:val="RMBSTextBody"/>
        <w:numPr>
          <w:ilvl w:val="0"/>
          <w:numId w:val="6"/>
        </w:numPr>
        <w:rPr>
          <w:i/>
          <w:iCs/>
          <w:sz w:val="24"/>
        </w:rPr>
      </w:pPr>
      <w:r w:rsidRPr="009825BB">
        <w:rPr>
          <w:i/>
          <w:iCs/>
          <w:sz w:val="24"/>
        </w:rPr>
        <w:t>Mobile Functional Movement Screen</w:t>
      </w:r>
    </w:p>
    <w:p w:rsidRPr="009825BB" w:rsidR="009825BB" w:rsidP="009825BB" w:rsidRDefault="009825BB" w14:paraId="7A80B711" w14:textId="7D72D3DE">
      <w:pPr>
        <w:pStyle w:val="RMBSTextBody"/>
        <w:rPr>
          <w:sz w:val="24"/>
        </w:rPr>
      </w:pPr>
      <w:r w:rsidRPr="009825BB">
        <w:rPr>
          <w:sz w:val="24"/>
        </w:rPr>
        <w:t xml:space="preserve">In our search, we found two mobile applications, namely FMS Pro and </w:t>
      </w:r>
      <w:proofErr w:type="spellStart"/>
      <w:r w:rsidRPr="009825BB">
        <w:rPr>
          <w:sz w:val="24"/>
        </w:rPr>
        <w:t>Symmio</w:t>
      </w:r>
      <w:proofErr w:type="spellEnd"/>
      <w:r w:rsidRPr="009825BB">
        <w:rPr>
          <w:sz w:val="24"/>
        </w:rPr>
        <w:t xml:space="preserve">, which discuss mobile FMS and are developed by the same team. However, FMS Pro is a paid service and </w:t>
      </w:r>
      <w:proofErr w:type="spellStart"/>
      <w:r w:rsidRPr="009825BB">
        <w:rPr>
          <w:sz w:val="24"/>
        </w:rPr>
        <w:t>Symmio</w:t>
      </w:r>
      <w:proofErr w:type="spellEnd"/>
      <w:r w:rsidRPr="009825BB">
        <w:rPr>
          <w:sz w:val="24"/>
        </w:rPr>
        <w:t xml:space="preserve"> is by invitation only, which hinders the comparison or testing of the same. These applications have not reported discussions on the use of any automated movement form tracking or automated scoring. </w:t>
      </w:r>
      <w:proofErr w:type="spellStart"/>
      <w:r w:rsidRPr="009825BB">
        <w:rPr>
          <w:sz w:val="24"/>
        </w:rPr>
        <w:t>Symmio</w:t>
      </w:r>
      <w:proofErr w:type="spellEnd"/>
      <w:r w:rsidRPr="009825BB">
        <w:rPr>
          <w:sz w:val="24"/>
        </w:rPr>
        <w:t xml:space="preserve"> is backed by research </w:t>
      </w:r>
      <w:r>
        <w:rPr>
          <w:sz w:val="24"/>
        </w:rPr>
        <w:t>[19]</w:t>
      </w:r>
      <w:r w:rsidRPr="009825BB">
        <w:rPr>
          <w:sz w:val="24"/>
        </w:rPr>
        <w:t xml:space="preserve">, where authors conduct a user study on the validity of the application but does not discuss how the application works or FMS scores are calculated making it a </w:t>
      </w:r>
      <w:proofErr w:type="gramStart"/>
      <w:r w:rsidRPr="009825BB">
        <w:rPr>
          <w:sz w:val="24"/>
        </w:rPr>
        <w:t>black-box</w:t>
      </w:r>
      <w:proofErr w:type="gramEnd"/>
      <w:r w:rsidRPr="009825BB">
        <w:rPr>
          <w:sz w:val="24"/>
        </w:rPr>
        <w:t xml:space="preserve"> for social use. </w:t>
      </w:r>
    </w:p>
    <w:p w:rsidR="00B12291" w:rsidRDefault="009C372B" w14:paraId="5D743311" w14:textId="28E77432">
      <w:pPr>
        <w:pStyle w:val="RMBSSectionTitle"/>
      </w:pPr>
      <w:r w:rsidRPr="009C372B">
        <w:t>FMove Design</w:t>
      </w:r>
    </w:p>
    <w:p w:rsidRPr="00A60BC5" w:rsidR="00A60BC5" w:rsidP="00A60BC5" w:rsidRDefault="00A60BC5" w14:paraId="781FED12" w14:textId="3192F884">
      <w:pPr>
        <w:pStyle w:val="RMBSTextBody"/>
        <w:numPr>
          <w:ilvl w:val="0"/>
          <w:numId w:val="3"/>
        </w:numPr>
        <w:rPr>
          <w:i/>
          <w:iCs/>
          <w:sz w:val="24"/>
        </w:rPr>
      </w:pPr>
      <w:r w:rsidRPr="00A60BC5">
        <w:rPr>
          <w:i/>
          <w:iCs/>
          <w:sz w:val="24"/>
        </w:rPr>
        <w:t>Application Components</w:t>
      </w:r>
    </w:p>
    <w:p w:rsidR="00A60BC5" w:rsidP="00A60BC5" w:rsidRDefault="00A60BC5" w14:paraId="410CCD94" w14:textId="77777777">
      <w:pPr>
        <w:pStyle w:val="RMBSTextBody"/>
        <w:ind w:left="720" w:firstLine="0"/>
        <w:rPr>
          <w:sz w:val="24"/>
        </w:rPr>
      </w:pPr>
    </w:p>
    <w:p w:rsidRPr="00A60BC5" w:rsidR="00A60BC5" w:rsidP="707A6345" w:rsidRDefault="009C372B" w14:paraId="3C927D35" w14:textId="73E19645" w14:noSpellErr="1">
      <w:pPr>
        <w:pStyle w:val="RMBSTextBody"/>
        <w:rPr>
          <w:sz w:val="24"/>
          <w:szCs w:val="24"/>
        </w:rPr>
      </w:pPr>
      <w:r w:rsidRPr="707A6345" w:rsidR="009C372B">
        <w:rPr>
          <w:sz w:val="24"/>
          <w:szCs w:val="24"/>
        </w:rPr>
        <w:t>Our proposed application has 5 major modules namely 1) Joint Selection 2) Joint Tracking, 3) Movement Tracking, 4) Automated Scoring, and 5) Pain Questionnaire as illustrated in Fig</w:t>
      </w:r>
      <w:r w:rsidRPr="707A6345" w:rsidR="00E12208">
        <w:rPr>
          <w:sz w:val="24"/>
          <w:szCs w:val="24"/>
        </w:rPr>
        <w:t>ure 1</w:t>
      </w:r>
      <w:r w:rsidRPr="707A6345" w:rsidR="009C372B">
        <w:rPr>
          <w:sz w:val="24"/>
          <w:szCs w:val="24"/>
        </w:rPr>
        <w:t>.</w:t>
      </w:r>
      <w:r w:rsidRPr="707A6345" w:rsidR="009C372B">
        <w:rPr>
          <w:sz w:val="24"/>
          <w:szCs w:val="24"/>
        </w:rPr>
        <w:t xml:space="preserve"> </w:t>
      </w:r>
      <w:r w:rsidRPr="707A6345" w:rsidR="00A60BC5">
        <w:rPr>
          <w:sz w:val="24"/>
          <w:szCs w:val="24"/>
        </w:rPr>
        <w:t xml:space="preserve">Module Joint Selection: </w:t>
      </w:r>
      <w:r w:rsidRPr="707A6345" w:rsidR="00A60BC5">
        <w:rPr>
          <w:sz w:val="24"/>
          <w:szCs w:val="24"/>
        </w:rPr>
        <w:t xml:space="preserve">The first </w:t>
      </w:r>
      <w:r w:rsidRPr="707A6345" w:rsidR="00A60BC5">
        <w:rPr>
          <w:sz w:val="24"/>
          <w:szCs w:val="24"/>
        </w:rPr>
        <w:t>component</w:t>
      </w:r>
      <w:r w:rsidRPr="707A6345" w:rsidR="00A60BC5">
        <w:rPr>
          <w:sz w:val="24"/>
          <w:szCs w:val="24"/>
        </w:rPr>
        <w:t xml:space="preserve"> of joint </w:t>
      </w:r>
      <w:r w:rsidRPr="707A6345" w:rsidR="00A60BC5">
        <w:rPr>
          <w:sz w:val="24"/>
          <w:szCs w:val="24"/>
        </w:rPr>
        <w:t>selection</w:t>
      </w:r>
      <w:r w:rsidRPr="707A6345" w:rsidR="00A60BC5">
        <w:rPr>
          <w:sz w:val="24"/>
          <w:szCs w:val="24"/>
        </w:rPr>
        <w:t xml:space="preserve"> allows end-users to perform general FMS where the required joints are preset </w:t>
      </w:r>
      <w:commentRangeStart w:id="973191958"/>
      <w:r w:rsidRPr="707A6345" w:rsidR="00A60BC5">
        <w:rPr>
          <w:sz w:val="24"/>
          <w:szCs w:val="24"/>
        </w:rPr>
        <w:t xml:space="preserve">and through expert-in-the-loop allows experts to </w:t>
      </w:r>
      <w:r w:rsidRPr="707A6345" w:rsidR="00A60BC5">
        <w:rPr>
          <w:sz w:val="24"/>
          <w:szCs w:val="24"/>
        </w:rPr>
        <w:t>monitor</w:t>
      </w:r>
      <w:r w:rsidRPr="707A6345" w:rsidR="00A60BC5">
        <w:rPr>
          <w:sz w:val="24"/>
          <w:szCs w:val="24"/>
        </w:rPr>
        <w:t xml:space="preserve"> selected joints for improvement</w:t>
      </w:r>
      <w:commentRangeEnd w:id="973191958"/>
      <w:r>
        <w:rPr>
          <w:rStyle w:val="CommentReference"/>
        </w:rPr>
        <w:commentReference w:id="973191958"/>
      </w:r>
      <w:r w:rsidRPr="707A6345" w:rsidR="00A60BC5">
        <w:rPr>
          <w:sz w:val="24"/>
          <w:szCs w:val="24"/>
        </w:rPr>
        <w:t xml:space="preserve">. </w:t>
      </w:r>
      <w:r w:rsidRPr="707A6345" w:rsidR="00A60BC5">
        <w:rPr>
          <w:sz w:val="24"/>
          <w:szCs w:val="24"/>
        </w:rPr>
        <w:t xml:space="preserve">We performed tests to </w:t>
      </w:r>
      <w:r w:rsidRPr="707A6345" w:rsidR="00A60BC5">
        <w:rPr>
          <w:sz w:val="24"/>
          <w:szCs w:val="24"/>
        </w:rPr>
        <w:t>establish</w:t>
      </w:r>
      <w:r w:rsidRPr="707A6345" w:rsidR="00A60BC5">
        <w:rPr>
          <w:sz w:val="24"/>
          <w:szCs w:val="24"/>
        </w:rPr>
        <w:t xml:space="preserve"> the baseline joints to be tracked for </w:t>
      </w:r>
      <w:r w:rsidRPr="707A6345" w:rsidR="00A60BC5">
        <w:rPr>
          <w:sz w:val="24"/>
          <w:szCs w:val="24"/>
        </w:rPr>
        <w:t>appropriate FMS</w:t>
      </w:r>
      <w:r w:rsidRPr="707A6345" w:rsidR="00A60BC5">
        <w:rPr>
          <w:sz w:val="24"/>
          <w:szCs w:val="24"/>
        </w:rPr>
        <w:t xml:space="preserve"> movement monitoring.</w:t>
      </w:r>
    </w:p>
    <w:p w:rsidRPr="00A60BC5" w:rsidR="00A60BC5" w:rsidP="009825BB" w:rsidRDefault="00A60BC5" w14:paraId="0DFCB63B" w14:textId="304ECD41">
      <w:pPr>
        <w:pStyle w:val="RMBSTextBody"/>
        <w:ind w:firstLine="0"/>
        <w:rPr>
          <w:sz w:val="24"/>
        </w:rPr>
      </w:pPr>
      <w:r w:rsidRPr="00A60BC5">
        <w:rPr>
          <w:b/>
          <w:bCs/>
          <w:sz w:val="24"/>
        </w:rPr>
        <w:t>Module Joint Tracking:</w:t>
      </w:r>
      <w:r w:rsidRPr="00A60BC5">
        <w:rPr>
          <w:sz w:val="24"/>
        </w:rPr>
        <w:t xml:space="preserve"> Following Joint </w:t>
      </w:r>
      <w:r w:rsidRPr="00A60BC5">
        <w:rPr>
          <w:sz w:val="24"/>
        </w:rPr>
        <w:t>selection,</w:t>
      </w:r>
      <w:r w:rsidRPr="00A60BC5">
        <w:rPr>
          <w:sz w:val="24"/>
        </w:rPr>
        <w:t xml:space="preserve"> the joints are tracked in real-time through the mobile device camera using open-source </w:t>
      </w:r>
      <w:proofErr w:type="spellStart"/>
      <w:r w:rsidRPr="00A60BC5">
        <w:rPr>
          <w:sz w:val="24"/>
        </w:rPr>
        <w:t>Mediapipe</w:t>
      </w:r>
      <w:proofErr w:type="spellEnd"/>
      <w:r w:rsidRPr="00A60BC5">
        <w:rPr>
          <w:sz w:val="24"/>
        </w:rPr>
        <w:t xml:space="preserve"> </w:t>
      </w:r>
      <w:r w:rsidR="009825BB">
        <w:rPr>
          <w:sz w:val="24"/>
        </w:rPr>
        <w:t xml:space="preserve">[18] </w:t>
      </w:r>
      <w:r w:rsidRPr="00A60BC5">
        <w:rPr>
          <w:sz w:val="24"/>
        </w:rPr>
        <w:t xml:space="preserve">which is an open-source framework providing real-time, cross-platform computer vision applications using the </w:t>
      </w:r>
      <w:proofErr w:type="spellStart"/>
      <w:r w:rsidRPr="00A60BC5">
        <w:rPr>
          <w:sz w:val="24"/>
        </w:rPr>
        <w:t>BlazePose</w:t>
      </w:r>
      <w:proofErr w:type="spellEnd"/>
      <w:r w:rsidRPr="00A60BC5">
        <w:rPr>
          <w:sz w:val="24"/>
        </w:rPr>
        <w:t xml:space="preserve"> </w:t>
      </w:r>
      <w:r w:rsidR="009825BB">
        <w:rPr>
          <w:sz w:val="24"/>
        </w:rPr>
        <w:t>[24]</w:t>
      </w:r>
      <w:r w:rsidRPr="00A60BC5">
        <w:rPr>
          <w:sz w:val="24"/>
        </w:rPr>
        <w:t xml:space="preserve"> deep learning model. We used </w:t>
      </w:r>
      <w:proofErr w:type="spellStart"/>
      <w:r w:rsidRPr="00A60BC5">
        <w:rPr>
          <w:sz w:val="24"/>
        </w:rPr>
        <w:t>Mediapipe's</w:t>
      </w:r>
      <w:proofErr w:type="spellEnd"/>
      <w:r w:rsidRPr="00A60BC5">
        <w:rPr>
          <w:sz w:val="24"/>
        </w:rPr>
        <w:t xml:space="preserve"> pose tracker, which identifies 33 joint landmarks and provides their three-dimensional (3D) coordinates. Based on the information from the earlier module, we filter the necessary joints to speed up mobile device computation. </w:t>
      </w:r>
    </w:p>
    <w:p w:rsidRPr="00A60BC5" w:rsidR="00A60BC5" w:rsidP="009825BB" w:rsidRDefault="00A60BC5" w14:paraId="602B2C21" w14:textId="5A24F793">
      <w:pPr>
        <w:pStyle w:val="RMBSTextBody"/>
        <w:ind w:firstLine="0"/>
        <w:rPr>
          <w:sz w:val="24"/>
        </w:rPr>
      </w:pPr>
      <w:r w:rsidRPr="00A60BC5">
        <w:rPr>
          <w:b/>
          <w:bCs/>
          <w:sz w:val="24"/>
        </w:rPr>
        <w:t>Module Movement Tracking:</w:t>
      </w:r>
      <w:r w:rsidRPr="00A60BC5">
        <w:rPr>
          <w:sz w:val="24"/>
        </w:rPr>
        <w:t xml:space="preserve"> Our third module tracks the movement while being performed for a single repetition, which is the standard procedure according to the official FMS guidelines. Each movement was initiated using a demonstration video of the movement to be performed. The user is prompted to enter a preset pose specific to the movement, and the application automatically verifies the pose using joint orientations. Once the pose is verified, the user can activate the sequence for the movement and perform the movement using trigger actions such as palm closing. If the movement is not ended manually within 60 seconds using a palm-closure gesture, our application automatically assumes completion of the </w:t>
      </w:r>
      <w:r w:rsidRPr="00A60BC5">
        <w:rPr>
          <w:sz w:val="24"/>
        </w:rPr>
        <w:lastRenderedPageBreak/>
        <w:t>movement, assuming that the movement cannot be completed by the user. In Fig</w:t>
      </w:r>
      <w:r w:rsidR="00E12208">
        <w:rPr>
          <w:sz w:val="24"/>
        </w:rPr>
        <w:t>ure 2,</w:t>
      </w:r>
      <w:r w:rsidRPr="00A60BC5">
        <w:rPr>
          <w:sz w:val="24"/>
        </w:rPr>
        <w:t xml:space="preserve"> we present the User Interface of our application.</w:t>
      </w:r>
    </w:p>
    <w:p w:rsidR="00A60BC5" w:rsidP="00A60BC5" w:rsidRDefault="00A60BC5" w14:paraId="4EEF6A98" w14:textId="2C828648">
      <w:pPr>
        <w:pStyle w:val="RMBSTextBody"/>
        <w:ind w:firstLine="0"/>
        <w:rPr>
          <w:sz w:val="24"/>
        </w:rPr>
      </w:pPr>
      <w:r w:rsidRPr="00A60BC5">
        <w:rPr>
          <w:b/>
          <w:bCs/>
          <w:sz w:val="24"/>
        </w:rPr>
        <w:t>Module FMS Score:</w:t>
      </w:r>
      <w:r w:rsidRPr="00A60BC5">
        <w:rPr>
          <w:sz w:val="24"/>
        </w:rPr>
        <w:t xml:space="preserve"> For movements tracked, deviations from the FMS official movement checks are used to compute the FMS score in real-time which is displayed to the end-user. Furthermore, an FMS score of zero was automatically allocated for non-completion of the movement. For computation of the FMS score, we used the official guidelines for each movement </w:t>
      </w:r>
      <w:r w:rsidRPr="00A60BC5">
        <w:rPr>
          <w:sz w:val="24"/>
        </w:rPr>
        <w:t>and</w:t>
      </w:r>
      <w:r w:rsidRPr="00A60BC5">
        <w:rPr>
          <w:sz w:val="24"/>
        </w:rPr>
        <w:t xml:space="preserve"> passed the information on joints selected by the in-loop expert user during the session.</w:t>
      </w:r>
    </w:p>
    <w:p w:rsidR="004D49F8" w:rsidP="004D49F8" w:rsidRDefault="004D49F8" w14:paraId="4CAFA7A0" w14:textId="77777777">
      <w:pPr>
        <w:pStyle w:val="RMBSTextBody"/>
        <w:jc w:val="center"/>
      </w:pPr>
      <w:r>
        <w:rPr>
          <w:noProof/>
        </w:rPr>
        <w:drawing>
          <wp:inline distT="0" distB="0" distL="0" distR="0" wp14:anchorId="6BBD9F8A" wp14:editId="2A21A803">
            <wp:extent cx="4686300" cy="1881532"/>
            <wp:effectExtent l="0" t="0" r="0" b="4445"/>
            <wp:docPr id="1276879558" name="Picture 4"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79558" name="Picture 4" descr="A diagram of a work fl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768" cy="1884932"/>
                    </a:xfrm>
                    <a:prstGeom prst="rect">
                      <a:avLst/>
                    </a:prstGeom>
                    <a:noFill/>
                    <a:ln>
                      <a:noFill/>
                    </a:ln>
                  </pic:spPr>
                </pic:pic>
              </a:graphicData>
            </a:graphic>
          </wp:inline>
        </w:drawing>
      </w:r>
    </w:p>
    <w:p w:rsidRPr="004D49F8" w:rsidR="00A60BC5" w:rsidP="004D49F8" w:rsidRDefault="004D49F8" w14:paraId="51D92BC0" w14:textId="68374B69">
      <w:pPr>
        <w:pStyle w:val="RMBSTextBody"/>
        <w:jc w:val="center"/>
        <w:rPr>
          <w:i/>
          <w:iCs/>
          <w:sz w:val="20"/>
          <w:szCs w:val="20"/>
        </w:rPr>
      </w:pPr>
      <w:r w:rsidRPr="004D49F8">
        <w:rPr>
          <w:i/>
          <w:iCs/>
          <w:sz w:val="20"/>
          <w:szCs w:val="20"/>
        </w:rPr>
        <w:t>Fig</w:t>
      </w:r>
      <w:r>
        <w:rPr>
          <w:i/>
          <w:iCs/>
          <w:sz w:val="20"/>
          <w:szCs w:val="20"/>
        </w:rPr>
        <w:t>ure</w:t>
      </w:r>
      <w:r w:rsidRPr="004D49F8">
        <w:rPr>
          <w:i/>
          <w:iCs/>
          <w:sz w:val="20"/>
          <w:szCs w:val="20"/>
        </w:rPr>
        <w:t xml:space="preserve"> 1</w:t>
      </w:r>
      <w:r>
        <w:rPr>
          <w:i/>
          <w:iCs/>
          <w:sz w:val="20"/>
          <w:szCs w:val="20"/>
        </w:rPr>
        <w:t>:</w:t>
      </w:r>
      <w:r w:rsidRPr="004D49F8">
        <w:rPr>
          <w:i/>
          <w:iCs/>
          <w:sz w:val="20"/>
          <w:szCs w:val="20"/>
        </w:rPr>
        <w:t xml:space="preserve"> Automatic FMS Monitoring and Scoring Pipeline</w:t>
      </w:r>
    </w:p>
    <w:p w:rsidRPr="00A60BC5" w:rsidR="00A60BC5" w:rsidP="00A60BC5" w:rsidRDefault="00A60BC5" w14:paraId="534C21F8" w14:textId="2281405E">
      <w:pPr>
        <w:pStyle w:val="RMBSTextBody"/>
        <w:ind w:firstLine="0"/>
        <w:rPr>
          <w:sz w:val="24"/>
        </w:rPr>
      </w:pPr>
      <w:r w:rsidRPr="00A60BC5">
        <w:rPr>
          <w:b/>
          <w:bCs/>
          <w:sz w:val="24"/>
        </w:rPr>
        <w:t>Module Pain Questionnaire:</w:t>
      </w:r>
      <w:r w:rsidRPr="00A60BC5">
        <w:rPr>
          <w:sz w:val="24"/>
        </w:rPr>
        <w:t xml:space="preserve"> In this application component, we ask user </w:t>
      </w:r>
      <w:r w:rsidRPr="00A60BC5">
        <w:rPr>
          <w:sz w:val="24"/>
        </w:rPr>
        <w:t>for self</w:t>
      </w:r>
      <w:r w:rsidRPr="00A60BC5">
        <w:rPr>
          <w:sz w:val="24"/>
        </w:rPr>
        <w:t xml:space="preserve">-reporting their pain experience on a scale of ten following the Numerical Rating Scale (NPRS-11) </w:t>
      </w:r>
      <w:r w:rsidR="009825BB">
        <w:rPr>
          <w:sz w:val="24"/>
        </w:rPr>
        <w:t>[10]</w:t>
      </w:r>
      <w:r w:rsidRPr="00A60BC5">
        <w:rPr>
          <w:sz w:val="24"/>
        </w:rPr>
        <w:t>. Traditionally, the FMS score asks for user pain only when the user obtains a score of 0, but we extend the same to collect pain scores irrespective of the FMS Score, as users with higher pain thresholds may complete the movement while experiencing pain.</w:t>
      </w:r>
    </w:p>
    <w:p w:rsidRPr="00A60BC5" w:rsidR="00A60BC5" w:rsidP="00A60BC5" w:rsidRDefault="00A60BC5" w14:paraId="2ABFFA6A" w14:textId="77777777">
      <w:pPr>
        <w:pStyle w:val="RMBSTextBody"/>
        <w:rPr>
          <w:sz w:val="24"/>
        </w:rPr>
      </w:pPr>
    </w:p>
    <w:p w:rsidR="00A60BC5" w:rsidP="00A60BC5" w:rsidRDefault="00A60BC5" w14:paraId="5F16CB22" w14:textId="77777777">
      <w:pPr>
        <w:pStyle w:val="RMBSTextBody"/>
      </w:pPr>
      <w:r w:rsidRPr="00A60BC5">
        <w:rPr>
          <w:sz w:val="24"/>
        </w:rPr>
        <w:t>Our third, fourth, and fifth modules were intertwined, tracking all seven movements, calculating their FMS scores, and collecting the pain questionnaire one after the other. The FMS scores for all seven movements were summed for a comprehensive FMS score and pain score, which were provided to the user and experts if involved in joint selection.</w:t>
      </w:r>
      <w:r w:rsidRPr="00A60BC5">
        <w:t xml:space="preserve"> </w:t>
      </w:r>
    </w:p>
    <w:p w:rsidR="004D49F8" w:rsidP="004D49F8" w:rsidRDefault="004D49F8" w14:paraId="05D2E370" w14:textId="77777777">
      <w:pPr>
        <w:pStyle w:val="RMBSTextBody"/>
        <w:ind w:firstLine="0"/>
      </w:pPr>
    </w:p>
    <w:p w:rsidRPr="009825BB" w:rsidR="00A60BC5" w:rsidP="009825BB" w:rsidRDefault="00A60BC5" w14:paraId="7652EE83" w14:textId="1F2FBC3A">
      <w:pPr>
        <w:pStyle w:val="RMBSTextBody"/>
        <w:numPr>
          <w:ilvl w:val="0"/>
          <w:numId w:val="3"/>
        </w:numPr>
        <w:rPr>
          <w:i/>
          <w:iCs/>
          <w:sz w:val="24"/>
        </w:rPr>
      </w:pPr>
      <w:r w:rsidRPr="00A60BC5">
        <w:rPr>
          <w:i/>
          <w:iCs/>
          <w:sz w:val="24"/>
        </w:rPr>
        <w:t>Automated FMS Scoring</w:t>
      </w:r>
    </w:p>
    <w:p w:rsidR="00A60BC5" w:rsidP="00A60BC5" w:rsidRDefault="00A60BC5" w14:paraId="5269EA94" w14:textId="64A0A4E8">
      <w:pPr>
        <w:pStyle w:val="RMBSTextBody"/>
        <w:rPr>
          <w:sz w:val="24"/>
        </w:rPr>
      </w:pPr>
      <w:r w:rsidRPr="00A60BC5">
        <w:rPr>
          <w:sz w:val="24"/>
        </w:rPr>
        <w:t xml:space="preserve">Our application automatically scores based on the FMS criteria, which vary for each movement </w:t>
      </w:r>
      <w:r w:rsidR="00E12208">
        <w:rPr>
          <w:sz w:val="24"/>
        </w:rPr>
        <w:t>[2]</w:t>
      </w:r>
      <w:r w:rsidRPr="00A60BC5">
        <w:rPr>
          <w:sz w:val="24"/>
        </w:rPr>
        <w:t xml:space="preserve">. The recorded video for each exercise was transferred to a backend Python server for scoring purposes. We tracked different joints and calculated the appropriate angles and distances between them to enable automated movement pattern tracking and scoring, as listed in Table </w:t>
      </w:r>
      <w:r w:rsidR="00E12208">
        <w:rPr>
          <w:sz w:val="24"/>
        </w:rPr>
        <w:t xml:space="preserve">1. </w:t>
      </w:r>
      <w:r w:rsidRPr="00A60BC5">
        <w:rPr>
          <w:sz w:val="24"/>
        </w:rPr>
        <w:t>We showed a live display of the angles and distances on a screen to aid users in understanding their movement patterns.</w:t>
      </w:r>
    </w:p>
    <w:p w:rsidR="009825BB" w:rsidP="00A60BC5" w:rsidRDefault="009825BB" w14:paraId="1FAEFDE2" w14:textId="77777777">
      <w:pPr>
        <w:pStyle w:val="RMBSTextBody"/>
        <w:rPr>
          <w:sz w:val="24"/>
        </w:rPr>
      </w:pPr>
    </w:p>
    <w:p w:rsidRPr="009825BB" w:rsidR="009825BB" w:rsidP="009825BB" w:rsidRDefault="009825BB" w14:paraId="0F3B06AE" w14:textId="1FF0AA8F">
      <w:pPr>
        <w:pStyle w:val="RMBSTextBody"/>
        <w:numPr>
          <w:ilvl w:val="0"/>
          <w:numId w:val="3"/>
        </w:numPr>
        <w:rPr>
          <w:i/>
          <w:iCs/>
          <w:sz w:val="24"/>
        </w:rPr>
      </w:pPr>
      <w:r w:rsidRPr="00A60BC5">
        <w:rPr>
          <w:i/>
          <w:iCs/>
          <w:sz w:val="24"/>
        </w:rPr>
        <w:t>User Interface</w:t>
      </w:r>
    </w:p>
    <w:p w:rsidR="009825BB" w:rsidP="707A6345" w:rsidRDefault="009825BB" w14:paraId="667BF07D" w14:textId="77777777">
      <w:pPr>
        <w:pStyle w:val="RMBSTextBody"/>
        <w:ind w:firstLine="0"/>
        <w:rPr>
          <w:sz w:val="24"/>
          <w:szCs w:val="24"/>
        </w:rPr>
      </w:pPr>
      <w:r w:rsidRPr="707A6345" w:rsidR="009825BB">
        <w:rPr>
          <w:sz w:val="24"/>
          <w:szCs w:val="24"/>
        </w:rPr>
        <w:t xml:space="preserve">Our prototype application user interface focuses on </w:t>
      </w:r>
      <w:del w:author="Matthew Castillo" w:date="2024-06-23T20:03:30.031Z" w:id="478445608">
        <w:r w:rsidRPr="707A6345" w:rsidDel="009825BB">
          <w:rPr>
            <w:sz w:val="24"/>
            <w:szCs w:val="24"/>
          </w:rPr>
          <w:delText>the</w:delText>
        </w:r>
      </w:del>
      <w:r w:rsidRPr="707A6345" w:rsidR="009825BB">
        <w:rPr>
          <w:sz w:val="24"/>
          <w:szCs w:val="24"/>
        </w:rPr>
        <w:t xml:space="preserve"> ease</w:t>
      </w:r>
      <w:r w:rsidRPr="707A6345" w:rsidR="009825BB">
        <w:rPr>
          <w:sz w:val="24"/>
          <w:szCs w:val="24"/>
        </w:rPr>
        <w:t xml:space="preserve"> of use. Our application home screen shows images of the seven FMS movements that, when clicked on, opens a new page with the option of viewing a movement demonstration video and </w:t>
      </w:r>
      <w:commentRangeStart w:id="384470382"/>
      <w:r w:rsidRPr="707A6345" w:rsidR="009825BB">
        <w:rPr>
          <w:sz w:val="24"/>
          <w:szCs w:val="24"/>
        </w:rPr>
        <w:t xml:space="preserve">button to </w:t>
      </w:r>
      <w:r w:rsidRPr="707A6345" w:rsidR="009825BB">
        <w:rPr>
          <w:sz w:val="24"/>
          <w:szCs w:val="24"/>
        </w:rPr>
        <w:t>initiate</w:t>
      </w:r>
      <w:r w:rsidRPr="707A6345" w:rsidR="009825BB">
        <w:rPr>
          <w:sz w:val="24"/>
          <w:szCs w:val="24"/>
        </w:rPr>
        <w:t xml:space="preserve"> a test for the movement that </w:t>
      </w:r>
      <w:r w:rsidRPr="707A6345" w:rsidR="009825BB">
        <w:rPr>
          <w:sz w:val="24"/>
          <w:szCs w:val="24"/>
        </w:rPr>
        <w:t>initiates</w:t>
      </w:r>
      <w:r w:rsidRPr="707A6345" w:rsidR="009825BB">
        <w:rPr>
          <w:sz w:val="24"/>
          <w:szCs w:val="24"/>
        </w:rPr>
        <w:t xml:space="preserve"> the mobile camera.</w:t>
      </w:r>
      <w:commentRangeEnd w:id="384470382"/>
      <w:r>
        <w:rPr>
          <w:rStyle w:val="CommentReference"/>
        </w:rPr>
        <w:commentReference w:id="384470382"/>
      </w:r>
      <w:r w:rsidRPr="707A6345" w:rsidR="009825BB">
        <w:rPr>
          <w:sz w:val="24"/>
          <w:szCs w:val="24"/>
        </w:rPr>
        <w:t xml:space="preserve"> </w:t>
      </w:r>
      <w:commentRangeStart w:id="523898036"/>
      <w:r w:rsidRPr="707A6345" w:rsidR="009825BB">
        <w:rPr>
          <w:sz w:val="24"/>
          <w:szCs w:val="24"/>
        </w:rPr>
        <w:t>Once a movement is completed, the toggle for movement on the home screen is switched to show the same. Once a movement is completed, the mandatory pain scale is automatically prompted and assigned a value.</w:t>
      </w:r>
      <w:commentRangeEnd w:id="523898036"/>
      <w:r>
        <w:rPr>
          <w:rStyle w:val="CommentReference"/>
        </w:rPr>
        <w:commentReference w:id="523898036"/>
      </w:r>
      <w:r w:rsidRPr="707A6345" w:rsidR="009825BB">
        <w:rPr>
          <w:sz w:val="24"/>
          <w:szCs w:val="24"/>
        </w:rPr>
        <w:t xml:space="preserve"> The FMS score was automatically populated from the back end. Once all movements were completed, the cumulative FMS score was obtained.</w:t>
      </w:r>
    </w:p>
    <w:p w:rsidR="00E12208" w:rsidP="009825BB" w:rsidRDefault="00E12208" w14:paraId="3D18CAD0" w14:textId="77777777">
      <w:pPr>
        <w:pStyle w:val="RMBSTextBody"/>
        <w:ind w:firstLine="0"/>
        <w:rPr>
          <w:sz w:val="24"/>
        </w:rPr>
      </w:pPr>
    </w:p>
    <w:p w:rsidR="00E12208" w:rsidP="00E12208" w:rsidRDefault="00E12208" w14:paraId="6BF152B5" w14:textId="54E89D09">
      <w:pPr>
        <w:pStyle w:val="RMBSTextBody"/>
        <w:ind w:firstLine="0"/>
        <w:rPr>
          <w:i/>
          <w:iCs/>
          <w:sz w:val="20"/>
          <w:szCs w:val="20"/>
        </w:rPr>
      </w:pPr>
      <w:r w:rsidRPr="00E12208">
        <w:rPr>
          <w:i/>
          <w:iCs/>
          <w:sz w:val="20"/>
          <w:szCs w:val="20"/>
        </w:rPr>
        <w:lastRenderedPageBreak/>
        <w:t xml:space="preserve">Table 1: </w:t>
      </w:r>
      <w:r w:rsidRPr="00E12208">
        <w:rPr>
          <w:i/>
          <w:iCs/>
          <w:sz w:val="20"/>
          <w:szCs w:val="20"/>
        </w:rPr>
        <w:t>Movement Types monitored in our FMS application, Joints Tracked, Angles Measured and Distanced Measured for monitoring movement form and automated scoring.</w:t>
      </w:r>
    </w:p>
    <w:p w:rsidRPr="00E12208" w:rsidR="00E12208" w:rsidP="00E12208" w:rsidRDefault="00E12208" w14:paraId="5CA4994C" w14:textId="77777777">
      <w:pPr>
        <w:pStyle w:val="RMBSTextBody"/>
        <w:ind w:firstLine="0"/>
        <w:rPr>
          <w:i/>
          <w:iCs/>
          <w:sz w:val="20"/>
          <w:szCs w:val="20"/>
        </w:rPr>
      </w:pPr>
    </w:p>
    <w:tbl>
      <w:tblPr>
        <w:tblStyle w:val="TableGrid"/>
        <w:tblW w:w="0" w:type="auto"/>
        <w:tblLook w:val="04A0" w:firstRow="1" w:lastRow="0" w:firstColumn="1" w:lastColumn="0" w:noHBand="0" w:noVBand="1"/>
      </w:tblPr>
      <w:tblGrid>
        <w:gridCol w:w="2517"/>
        <w:gridCol w:w="2517"/>
        <w:gridCol w:w="2518"/>
        <w:gridCol w:w="2518"/>
      </w:tblGrid>
      <w:tr w:rsidR="00E12208" w:rsidTr="00E12208" w14:paraId="0FC8588F" w14:textId="77777777">
        <w:tc>
          <w:tcPr>
            <w:tcW w:w="2517" w:type="dxa"/>
          </w:tcPr>
          <w:p w:rsidRPr="00E12208" w:rsidR="00E12208" w:rsidP="00E12208" w:rsidRDefault="00E12208" w14:paraId="4E57A4C1" w14:textId="46EC6147">
            <w:pPr>
              <w:pStyle w:val="RMBSTextBody"/>
              <w:ind w:firstLine="0"/>
              <w:jc w:val="center"/>
              <w:rPr>
                <w:b/>
                <w:bCs/>
                <w:sz w:val="20"/>
                <w:szCs w:val="20"/>
              </w:rPr>
            </w:pPr>
            <w:r w:rsidRPr="00E12208">
              <w:rPr>
                <w:b/>
                <w:bCs/>
                <w:sz w:val="20"/>
                <w:szCs w:val="20"/>
              </w:rPr>
              <w:t>Movement Type</w:t>
            </w:r>
          </w:p>
        </w:tc>
        <w:tc>
          <w:tcPr>
            <w:tcW w:w="2517" w:type="dxa"/>
          </w:tcPr>
          <w:p w:rsidRPr="00E12208" w:rsidR="00E12208" w:rsidP="00E12208" w:rsidRDefault="00E12208" w14:paraId="135869EA" w14:textId="6A8E3595">
            <w:pPr>
              <w:pStyle w:val="RMBSTextBody"/>
              <w:ind w:firstLine="0"/>
              <w:jc w:val="center"/>
              <w:rPr>
                <w:b/>
                <w:bCs/>
                <w:sz w:val="20"/>
                <w:szCs w:val="20"/>
              </w:rPr>
            </w:pPr>
            <w:r w:rsidRPr="00E12208">
              <w:rPr>
                <w:b/>
                <w:bCs/>
                <w:sz w:val="20"/>
                <w:szCs w:val="20"/>
              </w:rPr>
              <w:t>Joints Tracked</w:t>
            </w:r>
          </w:p>
        </w:tc>
        <w:tc>
          <w:tcPr>
            <w:tcW w:w="2518" w:type="dxa"/>
          </w:tcPr>
          <w:p w:rsidRPr="00E12208" w:rsidR="00E12208" w:rsidP="00E12208" w:rsidRDefault="00E12208" w14:paraId="41E3FBC4" w14:textId="0F1A1B3B">
            <w:pPr>
              <w:pStyle w:val="RMBSTextBody"/>
              <w:ind w:firstLine="0"/>
              <w:jc w:val="center"/>
              <w:rPr>
                <w:b/>
                <w:bCs/>
                <w:sz w:val="20"/>
                <w:szCs w:val="20"/>
              </w:rPr>
            </w:pPr>
            <w:r w:rsidRPr="00E12208">
              <w:rPr>
                <w:b/>
                <w:bCs/>
                <w:sz w:val="20"/>
                <w:szCs w:val="20"/>
              </w:rPr>
              <w:t>Angles Tracked</w:t>
            </w:r>
          </w:p>
        </w:tc>
        <w:tc>
          <w:tcPr>
            <w:tcW w:w="2518" w:type="dxa"/>
          </w:tcPr>
          <w:p w:rsidRPr="00E12208" w:rsidR="00E12208" w:rsidP="00E12208" w:rsidRDefault="00E12208" w14:paraId="623E6C29" w14:textId="755CC904">
            <w:pPr>
              <w:pStyle w:val="RMBSTextBody"/>
              <w:ind w:firstLine="0"/>
              <w:jc w:val="center"/>
              <w:rPr>
                <w:b/>
                <w:bCs/>
                <w:sz w:val="20"/>
                <w:szCs w:val="20"/>
              </w:rPr>
            </w:pPr>
            <w:r w:rsidRPr="00E12208">
              <w:rPr>
                <w:b/>
                <w:bCs/>
                <w:sz w:val="20"/>
                <w:szCs w:val="20"/>
              </w:rPr>
              <w:t>Distances Tracked</w:t>
            </w:r>
          </w:p>
        </w:tc>
      </w:tr>
      <w:tr w:rsidR="00E12208" w:rsidTr="00E12208" w14:paraId="3BA629A2" w14:textId="77777777">
        <w:tc>
          <w:tcPr>
            <w:tcW w:w="2517" w:type="dxa"/>
          </w:tcPr>
          <w:p w:rsidRPr="00E12208" w:rsidR="00E12208" w:rsidP="00E12208" w:rsidRDefault="00E12208" w14:paraId="13FA1C80" w14:textId="0F904073">
            <w:pPr>
              <w:pStyle w:val="RMBSTextBody"/>
              <w:ind w:firstLine="0"/>
              <w:jc w:val="center"/>
              <w:rPr>
                <w:sz w:val="20"/>
                <w:szCs w:val="20"/>
              </w:rPr>
            </w:pPr>
            <w:r w:rsidRPr="00E12208">
              <w:rPr>
                <w:sz w:val="20"/>
                <w:szCs w:val="20"/>
              </w:rPr>
              <w:t>Deep Squat</w:t>
            </w:r>
          </w:p>
        </w:tc>
        <w:tc>
          <w:tcPr>
            <w:tcW w:w="2517" w:type="dxa"/>
          </w:tcPr>
          <w:p w:rsidRPr="00E12208" w:rsidR="00E12208" w:rsidP="00E12208" w:rsidRDefault="00E12208" w14:paraId="7D2416F7" w14:textId="421CD6B6">
            <w:pPr>
              <w:pStyle w:val="RMBSTextBody"/>
              <w:ind w:firstLine="0"/>
              <w:jc w:val="center"/>
              <w:rPr>
                <w:sz w:val="20"/>
                <w:szCs w:val="20"/>
              </w:rPr>
            </w:pPr>
            <w:r w:rsidRPr="00E12208">
              <w:rPr>
                <w:sz w:val="20"/>
                <w:szCs w:val="20"/>
              </w:rPr>
              <w:t>Ankle, Knee, Hip, Shoulder</w:t>
            </w:r>
          </w:p>
        </w:tc>
        <w:tc>
          <w:tcPr>
            <w:tcW w:w="2518" w:type="dxa"/>
          </w:tcPr>
          <w:p w:rsidRPr="00E12208" w:rsidR="00E12208" w:rsidP="00E12208" w:rsidRDefault="00E12208" w14:paraId="6C91F1F8" w14:textId="3BE2AFB1">
            <w:pPr>
              <w:pStyle w:val="RMBSTextBody"/>
              <w:ind w:firstLine="0"/>
              <w:jc w:val="center"/>
              <w:rPr>
                <w:sz w:val="20"/>
                <w:szCs w:val="20"/>
              </w:rPr>
            </w:pPr>
            <w:proofErr w:type="spellStart"/>
            <w:proofErr w:type="gramStart"/>
            <w:r w:rsidRPr="00E12208">
              <w:rPr>
                <w:sz w:val="20"/>
                <w:szCs w:val="20"/>
              </w:rPr>
              <w:t>Hip,Knee</w:t>
            </w:r>
            <w:proofErr w:type="spellEnd"/>
            <w:proofErr w:type="gramEnd"/>
          </w:p>
        </w:tc>
        <w:tc>
          <w:tcPr>
            <w:tcW w:w="2518" w:type="dxa"/>
          </w:tcPr>
          <w:p w:rsidRPr="00E12208" w:rsidR="00E12208" w:rsidP="00E12208" w:rsidRDefault="00E12208" w14:paraId="35FCBB31" w14:textId="3CDBBCDC">
            <w:pPr>
              <w:pStyle w:val="RMBSTextBody"/>
              <w:ind w:firstLine="0"/>
              <w:jc w:val="center"/>
              <w:rPr>
                <w:sz w:val="20"/>
                <w:szCs w:val="20"/>
              </w:rPr>
            </w:pPr>
            <w:r w:rsidRPr="00E12208">
              <w:rPr>
                <w:sz w:val="20"/>
                <w:szCs w:val="20"/>
              </w:rPr>
              <w:t>-</w:t>
            </w:r>
          </w:p>
        </w:tc>
      </w:tr>
      <w:tr w:rsidR="00E12208" w:rsidTr="00E12208" w14:paraId="47CE637F" w14:textId="77777777">
        <w:tc>
          <w:tcPr>
            <w:tcW w:w="2517" w:type="dxa"/>
          </w:tcPr>
          <w:p w:rsidRPr="00E12208" w:rsidR="00E12208" w:rsidP="00E12208" w:rsidRDefault="00E12208" w14:paraId="7097F5BA" w14:textId="2C05304E">
            <w:pPr>
              <w:pStyle w:val="RMBSTextBody"/>
              <w:ind w:firstLine="0"/>
              <w:jc w:val="center"/>
              <w:rPr>
                <w:sz w:val="20"/>
                <w:szCs w:val="20"/>
              </w:rPr>
            </w:pPr>
            <w:r w:rsidRPr="00E12208">
              <w:rPr>
                <w:sz w:val="20"/>
                <w:szCs w:val="20"/>
              </w:rPr>
              <w:t>Hurdle Step</w:t>
            </w:r>
          </w:p>
        </w:tc>
        <w:tc>
          <w:tcPr>
            <w:tcW w:w="2517" w:type="dxa"/>
          </w:tcPr>
          <w:p w:rsidRPr="00E12208" w:rsidR="00E12208" w:rsidP="00E12208" w:rsidRDefault="00E12208" w14:paraId="10BAE486" w14:textId="41E71E1D">
            <w:pPr>
              <w:pStyle w:val="RMBSTextBody"/>
              <w:ind w:firstLine="0"/>
              <w:jc w:val="center"/>
              <w:rPr>
                <w:sz w:val="20"/>
                <w:szCs w:val="20"/>
              </w:rPr>
            </w:pPr>
            <w:r w:rsidRPr="00E12208">
              <w:rPr>
                <w:sz w:val="20"/>
                <w:szCs w:val="20"/>
              </w:rPr>
              <w:t>Hips, Knee, Ankle, Wrist, Shoulder</w:t>
            </w:r>
          </w:p>
        </w:tc>
        <w:tc>
          <w:tcPr>
            <w:tcW w:w="2518" w:type="dxa"/>
          </w:tcPr>
          <w:p w:rsidRPr="00E12208" w:rsidR="00E12208" w:rsidP="00E12208" w:rsidRDefault="00E12208" w14:paraId="6CDD9735" w14:textId="03B34001">
            <w:pPr>
              <w:pStyle w:val="RMBSTextBody"/>
              <w:ind w:firstLine="0"/>
              <w:jc w:val="center"/>
              <w:rPr>
                <w:sz w:val="20"/>
                <w:szCs w:val="20"/>
              </w:rPr>
            </w:pPr>
            <w:r w:rsidRPr="00E12208">
              <w:rPr>
                <w:sz w:val="20"/>
                <w:szCs w:val="20"/>
              </w:rPr>
              <w:t>Hips and Shoulder for lumbar spine</w:t>
            </w:r>
          </w:p>
        </w:tc>
        <w:tc>
          <w:tcPr>
            <w:tcW w:w="2518" w:type="dxa"/>
          </w:tcPr>
          <w:p w:rsidRPr="00E12208" w:rsidR="00E12208" w:rsidP="00E12208" w:rsidRDefault="00E12208" w14:paraId="0BFEC4BE" w14:textId="7AA54BCE">
            <w:pPr>
              <w:pStyle w:val="RMBSTextBody"/>
              <w:ind w:firstLine="0"/>
              <w:jc w:val="center"/>
              <w:rPr>
                <w:sz w:val="20"/>
                <w:szCs w:val="20"/>
              </w:rPr>
            </w:pPr>
            <w:r w:rsidRPr="00E12208">
              <w:rPr>
                <w:sz w:val="20"/>
                <w:szCs w:val="20"/>
              </w:rPr>
              <w:t>-</w:t>
            </w:r>
          </w:p>
        </w:tc>
      </w:tr>
      <w:tr w:rsidR="00E12208" w:rsidTr="00E12208" w14:paraId="4D43BFC3" w14:textId="77777777">
        <w:tc>
          <w:tcPr>
            <w:tcW w:w="2517" w:type="dxa"/>
          </w:tcPr>
          <w:p w:rsidRPr="00E12208" w:rsidR="00E12208" w:rsidP="00E12208" w:rsidRDefault="00E12208" w14:paraId="53CBDAFF" w14:textId="6BF025A8">
            <w:pPr>
              <w:pStyle w:val="RMBSTextBody"/>
              <w:ind w:firstLine="0"/>
              <w:jc w:val="center"/>
              <w:rPr>
                <w:sz w:val="20"/>
                <w:szCs w:val="20"/>
              </w:rPr>
            </w:pPr>
            <w:r w:rsidRPr="00E12208">
              <w:rPr>
                <w:sz w:val="20"/>
                <w:szCs w:val="20"/>
              </w:rPr>
              <w:t>In-Line Lunge</w:t>
            </w:r>
          </w:p>
        </w:tc>
        <w:tc>
          <w:tcPr>
            <w:tcW w:w="2517" w:type="dxa"/>
          </w:tcPr>
          <w:p w:rsidRPr="00E12208" w:rsidR="00E12208" w:rsidP="00E12208" w:rsidRDefault="00E12208" w14:paraId="4E9D5D00" w14:textId="5E1AE079">
            <w:pPr>
              <w:pStyle w:val="RMBSTextBody"/>
              <w:ind w:firstLine="0"/>
              <w:jc w:val="center"/>
              <w:rPr>
                <w:sz w:val="20"/>
                <w:szCs w:val="20"/>
              </w:rPr>
            </w:pPr>
            <w:r w:rsidRPr="00E12208">
              <w:rPr>
                <w:sz w:val="20"/>
                <w:szCs w:val="20"/>
              </w:rPr>
              <w:t>Shoulder, Wrist, Feet, Knee</w:t>
            </w:r>
          </w:p>
        </w:tc>
        <w:tc>
          <w:tcPr>
            <w:tcW w:w="2518" w:type="dxa"/>
          </w:tcPr>
          <w:p w:rsidRPr="00E12208" w:rsidR="00E12208" w:rsidP="00E12208" w:rsidRDefault="00E12208" w14:paraId="0605A637" w14:textId="7E70B830">
            <w:pPr>
              <w:pStyle w:val="RMBSTextBody"/>
              <w:ind w:firstLine="0"/>
              <w:jc w:val="center"/>
              <w:rPr>
                <w:sz w:val="20"/>
                <w:szCs w:val="20"/>
              </w:rPr>
            </w:pPr>
            <w:r w:rsidRPr="00E12208">
              <w:rPr>
                <w:sz w:val="20"/>
                <w:szCs w:val="20"/>
              </w:rPr>
              <w:t>Shoulder</w:t>
            </w:r>
          </w:p>
        </w:tc>
        <w:tc>
          <w:tcPr>
            <w:tcW w:w="2518" w:type="dxa"/>
          </w:tcPr>
          <w:p w:rsidRPr="00E12208" w:rsidR="00E12208" w:rsidP="00E12208" w:rsidRDefault="00E12208" w14:paraId="21C63DF6" w14:textId="754698EA">
            <w:pPr>
              <w:pStyle w:val="RMBSTextBody"/>
              <w:ind w:firstLine="0"/>
              <w:jc w:val="center"/>
              <w:rPr>
                <w:sz w:val="20"/>
                <w:szCs w:val="20"/>
              </w:rPr>
            </w:pPr>
            <w:r w:rsidRPr="00E12208">
              <w:rPr>
                <w:sz w:val="20"/>
                <w:szCs w:val="20"/>
              </w:rPr>
              <w:t>Left to Right Feet</w:t>
            </w:r>
          </w:p>
        </w:tc>
      </w:tr>
      <w:tr w:rsidR="00E12208" w:rsidTr="00E12208" w14:paraId="21E84796" w14:textId="77777777">
        <w:tc>
          <w:tcPr>
            <w:tcW w:w="2517" w:type="dxa"/>
          </w:tcPr>
          <w:p w:rsidRPr="00E12208" w:rsidR="00E12208" w:rsidP="00E12208" w:rsidRDefault="00E12208" w14:paraId="3B207AED" w14:textId="0D6ECA73">
            <w:pPr>
              <w:pStyle w:val="RMBSTextBody"/>
              <w:ind w:firstLine="0"/>
              <w:jc w:val="center"/>
              <w:rPr>
                <w:sz w:val="20"/>
                <w:szCs w:val="20"/>
              </w:rPr>
            </w:pPr>
            <w:r w:rsidRPr="00E12208">
              <w:rPr>
                <w:sz w:val="20"/>
                <w:szCs w:val="20"/>
              </w:rPr>
              <w:t>Shoulder Mobility</w:t>
            </w:r>
          </w:p>
        </w:tc>
        <w:tc>
          <w:tcPr>
            <w:tcW w:w="2517" w:type="dxa"/>
          </w:tcPr>
          <w:p w:rsidRPr="00E12208" w:rsidR="00E12208" w:rsidP="00E12208" w:rsidRDefault="00E12208" w14:paraId="68189CD4" w14:textId="619EF472">
            <w:pPr>
              <w:pStyle w:val="RMBSTextBody"/>
              <w:ind w:firstLine="0"/>
              <w:jc w:val="center"/>
              <w:rPr>
                <w:sz w:val="20"/>
                <w:szCs w:val="20"/>
              </w:rPr>
            </w:pPr>
            <w:r w:rsidRPr="00E12208">
              <w:rPr>
                <w:sz w:val="20"/>
                <w:szCs w:val="20"/>
              </w:rPr>
              <w:t>-</w:t>
            </w:r>
          </w:p>
        </w:tc>
        <w:tc>
          <w:tcPr>
            <w:tcW w:w="2518" w:type="dxa"/>
          </w:tcPr>
          <w:p w:rsidRPr="00E12208" w:rsidR="00E12208" w:rsidP="00E12208" w:rsidRDefault="00E12208" w14:paraId="13455CD7" w14:textId="01AA14D2">
            <w:pPr>
              <w:pStyle w:val="RMBSTextBody"/>
              <w:ind w:firstLine="0"/>
              <w:jc w:val="center"/>
              <w:rPr>
                <w:sz w:val="20"/>
                <w:szCs w:val="20"/>
              </w:rPr>
            </w:pPr>
            <w:r w:rsidRPr="00E12208">
              <w:rPr>
                <w:sz w:val="20"/>
                <w:szCs w:val="20"/>
              </w:rPr>
              <w:t>Wrist</w:t>
            </w:r>
          </w:p>
        </w:tc>
        <w:tc>
          <w:tcPr>
            <w:tcW w:w="2518" w:type="dxa"/>
          </w:tcPr>
          <w:p w:rsidRPr="00E12208" w:rsidR="00E12208" w:rsidP="00E12208" w:rsidRDefault="00E12208" w14:paraId="67076631" w14:textId="50BC448F">
            <w:pPr>
              <w:pStyle w:val="RMBSTextBody"/>
              <w:ind w:firstLine="0"/>
              <w:jc w:val="center"/>
              <w:rPr>
                <w:sz w:val="20"/>
                <w:szCs w:val="20"/>
              </w:rPr>
            </w:pPr>
            <w:r w:rsidRPr="00E12208">
              <w:rPr>
                <w:sz w:val="20"/>
                <w:szCs w:val="20"/>
              </w:rPr>
              <w:t>Left to Right Wrist</w:t>
            </w:r>
          </w:p>
        </w:tc>
      </w:tr>
      <w:tr w:rsidR="00E12208" w:rsidTr="00E12208" w14:paraId="2FEB03FE" w14:textId="77777777">
        <w:tc>
          <w:tcPr>
            <w:tcW w:w="2517" w:type="dxa"/>
          </w:tcPr>
          <w:p w:rsidRPr="00E12208" w:rsidR="00E12208" w:rsidP="00E12208" w:rsidRDefault="00E12208" w14:paraId="670EFA8A" w14:textId="0A90FEB9">
            <w:pPr>
              <w:pStyle w:val="RMBSTextBody"/>
              <w:ind w:firstLine="0"/>
              <w:jc w:val="center"/>
              <w:rPr>
                <w:sz w:val="20"/>
                <w:szCs w:val="20"/>
              </w:rPr>
            </w:pPr>
            <w:r w:rsidRPr="00E12208">
              <w:rPr>
                <w:sz w:val="20"/>
                <w:szCs w:val="20"/>
              </w:rPr>
              <w:t>Active Straight Leg Raise</w:t>
            </w:r>
          </w:p>
        </w:tc>
        <w:tc>
          <w:tcPr>
            <w:tcW w:w="2517" w:type="dxa"/>
          </w:tcPr>
          <w:p w:rsidRPr="00E12208" w:rsidR="00E12208" w:rsidP="00E12208" w:rsidRDefault="00E12208" w14:paraId="44AE710D" w14:textId="4966085B">
            <w:pPr>
              <w:pStyle w:val="RMBSTextBody"/>
              <w:ind w:firstLine="0"/>
              <w:jc w:val="center"/>
              <w:rPr>
                <w:sz w:val="20"/>
                <w:szCs w:val="20"/>
              </w:rPr>
            </w:pPr>
            <w:r w:rsidRPr="00E12208">
              <w:rPr>
                <w:sz w:val="20"/>
                <w:szCs w:val="20"/>
              </w:rPr>
              <w:t>Hip, Ankle, Shoulder</w:t>
            </w:r>
          </w:p>
        </w:tc>
        <w:tc>
          <w:tcPr>
            <w:tcW w:w="2518" w:type="dxa"/>
          </w:tcPr>
          <w:p w:rsidRPr="00E12208" w:rsidR="00E12208" w:rsidP="00E12208" w:rsidRDefault="00E12208" w14:paraId="7333CF4B" w14:textId="61C00B58">
            <w:pPr>
              <w:pStyle w:val="RMBSTextBody"/>
              <w:ind w:firstLine="0"/>
              <w:jc w:val="center"/>
              <w:rPr>
                <w:sz w:val="20"/>
                <w:szCs w:val="20"/>
              </w:rPr>
            </w:pPr>
            <w:r w:rsidRPr="00E12208">
              <w:rPr>
                <w:sz w:val="20"/>
                <w:szCs w:val="20"/>
              </w:rPr>
              <w:t>Hip</w:t>
            </w:r>
          </w:p>
        </w:tc>
        <w:tc>
          <w:tcPr>
            <w:tcW w:w="2518" w:type="dxa"/>
          </w:tcPr>
          <w:p w:rsidRPr="00E12208" w:rsidR="00E12208" w:rsidP="00E12208" w:rsidRDefault="00E12208" w14:paraId="25A46CB4" w14:textId="74ED6F16">
            <w:pPr>
              <w:pStyle w:val="RMBSTextBody"/>
              <w:ind w:firstLine="0"/>
              <w:jc w:val="center"/>
              <w:rPr>
                <w:sz w:val="20"/>
                <w:szCs w:val="20"/>
              </w:rPr>
            </w:pPr>
            <w:r w:rsidRPr="00E12208">
              <w:rPr>
                <w:sz w:val="20"/>
                <w:szCs w:val="20"/>
              </w:rPr>
              <w:t>-</w:t>
            </w:r>
          </w:p>
        </w:tc>
      </w:tr>
      <w:tr w:rsidR="00E12208" w:rsidTr="00E12208" w14:paraId="42572EA9" w14:textId="77777777">
        <w:tc>
          <w:tcPr>
            <w:tcW w:w="2517" w:type="dxa"/>
          </w:tcPr>
          <w:p w:rsidRPr="00E12208" w:rsidR="00E12208" w:rsidP="00E12208" w:rsidRDefault="00E12208" w14:paraId="6604EF81" w14:textId="387C1B9D">
            <w:pPr>
              <w:pStyle w:val="RMBSTextBody"/>
              <w:ind w:firstLine="0"/>
              <w:jc w:val="center"/>
              <w:rPr>
                <w:sz w:val="20"/>
                <w:szCs w:val="20"/>
              </w:rPr>
            </w:pPr>
            <w:r w:rsidRPr="00E12208">
              <w:rPr>
                <w:sz w:val="20"/>
                <w:szCs w:val="20"/>
              </w:rPr>
              <w:t>Trunk Stability</w:t>
            </w:r>
          </w:p>
        </w:tc>
        <w:tc>
          <w:tcPr>
            <w:tcW w:w="2517" w:type="dxa"/>
          </w:tcPr>
          <w:p w:rsidRPr="00E12208" w:rsidR="00E12208" w:rsidP="00E12208" w:rsidRDefault="00E12208" w14:paraId="66650599" w14:textId="6449F077">
            <w:pPr>
              <w:pStyle w:val="RMBSTextBody"/>
              <w:ind w:firstLine="0"/>
              <w:jc w:val="center"/>
              <w:rPr>
                <w:sz w:val="20"/>
                <w:szCs w:val="20"/>
              </w:rPr>
            </w:pPr>
            <w:r w:rsidRPr="00E12208">
              <w:rPr>
                <w:sz w:val="20"/>
                <w:szCs w:val="20"/>
              </w:rPr>
              <w:t>Elbow, Thumbs, Eye, Mouth, Shoulders, Hips</w:t>
            </w:r>
          </w:p>
        </w:tc>
        <w:tc>
          <w:tcPr>
            <w:tcW w:w="2518" w:type="dxa"/>
          </w:tcPr>
          <w:p w:rsidRPr="00E12208" w:rsidR="00E12208" w:rsidP="00E12208" w:rsidRDefault="00E12208" w14:paraId="4C94A156" w14:textId="039B030A">
            <w:pPr>
              <w:pStyle w:val="RMBSTextBody"/>
              <w:ind w:firstLine="0"/>
              <w:jc w:val="center"/>
              <w:rPr>
                <w:sz w:val="20"/>
                <w:szCs w:val="20"/>
              </w:rPr>
            </w:pPr>
            <w:r w:rsidRPr="00E12208">
              <w:rPr>
                <w:sz w:val="20"/>
                <w:szCs w:val="20"/>
              </w:rPr>
              <w:t>Elbow, Spine</w:t>
            </w:r>
          </w:p>
        </w:tc>
        <w:tc>
          <w:tcPr>
            <w:tcW w:w="2518" w:type="dxa"/>
          </w:tcPr>
          <w:p w:rsidRPr="00E12208" w:rsidR="00E12208" w:rsidP="00E12208" w:rsidRDefault="00E12208" w14:paraId="7CFE4983" w14:textId="2AD285CE">
            <w:pPr>
              <w:pStyle w:val="RMBSTextBody"/>
              <w:ind w:firstLine="0"/>
              <w:jc w:val="center"/>
              <w:rPr>
                <w:sz w:val="20"/>
                <w:szCs w:val="20"/>
              </w:rPr>
            </w:pPr>
            <w:r w:rsidRPr="00E12208">
              <w:rPr>
                <w:sz w:val="20"/>
                <w:szCs w:val="20"/>
              </w:rPr>
              <w:t>Thumb to Shoulder</w:t>
            </w:r>
          </w:p>
        </w:tc>
      </w:tr>
      <w:tr w:rsidR="00E12208" w:rsidTr="00E12208" w14:paraId="6373641D" w14:textId="77777777">
        <w:tc>
          <w:tcPr>
            <w:tcW w:w="2517" w:type="dxa"/>
          </w:tcPr>
          <w:p w:rsidRPr="00E12208" w:rsidR="00E12208" w:rsidP="00E12208" w:rsidRDefault="00E12208" w14:paraId="25A5DDD7" w14:textId="31C7486B">
            <w:pPr>
              <w:pStyle w:val="RMBSTextBody"/>
              <w:ind w:firstLine="0"/>
              <w:jc w:val="center"/>
              <w:rPr>
                <w:sz w:val="20"/>
                <w:szCs w:val="20"/>
              </w:rPr>
            </w:pPr>
            <w:r w:rsidRPr="00E12208">
              <w:rPr>
                <w:sz w:val="20"/>
                <w:szCs w:val="20"/>
              </w:rPr>
              <w:t>Rotary Stability</w:t>
            </w:r>
          </w:p>
        </w:tc>
        <w:tc>
          <w:tcPr>
            <w:tcW w:w="2517" w:type="dxa"/>
          </w:tcPr>
          <w:p w:rsidRPr="00E12208" w:rsidR="00E12208" w:rsidP="00E12208" w:rsidRDefault="00E12208" w14:paraId="673C4FC7" w14:textId="0E1ED617">
            <w:pPr>
              <w:pStyle w:val="RMBSTextBody"/>
              <w:ind w:firstLine="0"/>
              <w:jc w:val="center"/>
              <w:rPr>
                <w:sz w:val="20"/>
                <w:szCs w:val="20"/>
              </w:rPr>
            </w:pPr>
            <w:r w:rsidRPr="00E12208">
              <w:rPr>
                <w:sz w:val="20"/>
                <w:szCs w:val="20"/>
              </w:rPr>
              <w:t>Elbow, knee</w:t>
            </w:r>
          </w:p>
        </w:tc>
        <w:tc>
          <w:tcPr>
            <w:tcW w:w="2518" w:type="dxa"/>
          </w:tcPr>
          <w:p w:rsidRPr="00E12208" w:rsidR="00E12208" w:rsidP="00E12208" w:rsidRDefault="00E12208" w14:paraId="0FCD7ADC" w14:textId="38885856">
            <w:pPr>
              <w:pStyle w:val="RMBSTextBody"/>
              <w:ind w:firstLine="0"/>
              <w:jc w:val="center"/>
              <w:rPr>
                <w:sz w:val="20"/>
                <w:szCs w:val="20"/>
              </w:rPr>
            </w:pPr>
            <w:r w:rsidRPr="00E12208">
              <w:rPr>
                <w:sz w:val="20"/>
                <w:szCs w:val="20"/>
              </w:rPr>
              <w:t>_-</w:t>
            </w:r>
          </w:p>
        </w:tc>
        <w:tc>
          <w:tcPr>
            <w:tcW w:w="2518" w:type="dxa"/>
          </w:tcPr>
          <w:p w:rsidRPr="00E12208" w:rsidR="00E12208" w:rsidP="00E12208" w:rsidRDefault="00E12208" w14:paraId="58EEFD2C" w14:textId="5F071EA1">
            <w:pPr>
              <w:pStyle w:val="RMBSTextBody"/>
              <w:ind w:firstLine="0"/>
              <w:jc w:val="center"/>
              <w:rPr>
                <w:sz w:val="20"/>
                <w:szCs w:val="20"/>
              </w:rPr>
            </w:pPr>
            <w:r w:rsidRPr="00E12208">
              <w:rPr>
                <w:sz w:val="20"/>
                <w:szCs w:val="20"/>
              </w:rPr>
              <w:t>Elbow to Knee</w:t>
            </w:r>
          </w:p>
        </w:tc>
      </w:tr>
    </w:tbl>
    <w:p w:rsidRPr="00A60BC5" w:rsidR="00A60BC5" w:rsidP="00A60BC5" w:rsidRDefault="00A60BC5" w14:paraId="49F5C31C" w14:textId="77777777">
      <w:pPr>
        <w:pStyle w:val="RMBSTextBody"/>
        <w:rPr>
          <w:sz w:val="24"/>
        </w:rPr>
      </w:pPr>
    </w:p>
    <w:p w:rsidR="004D49F8" w:rsidP="00A60BC5" w:rsidRDefault="004D49F8" w14:paraId="5C744D3F" w14:textId="77777777">
      <w:pPr>
        <w:pStyle w:val="RMBSTextBody"/>
        <w:ind w:firstLine="0"/>
        <w:rPr>
          <w:sz w:val="24"/>
        </w:rPr>
      </w:pPr>
    </w:p>
    <w:p w:rsidRPr="00A60BC5" w:rsidR="004D49F8" w:rsidP="004D49F8" w:rsidRDefault="004D49F8" w14:paraId="2A49F284" w14:textId="1D7C853A">
      <w:pPr>
        <w:pStyle w:val="RMBSTextBody"/>
        <w:ind w:firstLine="0"/>
        <w:jc w:val="center"/>
        <w:rPr>
          <w:sz w:val="24"/>
        </w:rPr>
      </w:pPr>
      <w:r>
        <w:rPr>
          <w:noProof/>
          <w:sz w:val="24"/>
        </w:rPr>
        <w:drawing>
          <wp:inline distT="0" distB="0" distL="0" distR="0" wp14:anchorId="211361E1" wp14:editId="4C16F2AD">
            <wp:extent cx="2409865" cy="2293620"/>
            <wp:effectExtent l="0" t="0" r="9525" b="0"/>
            <wp:docPr id="2007514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763" cy="2309703"/>
                    </a:xfrm>
                    <a:prstGeom prst="rect">
                      <a:avLst/>
                    </a:prstGeom>
                    <a:noFill/>
                    <a:ln>
                      <a:noFill/>
                    </a:ln>
                  </pic:spPr>
                </pic:pic>
              </a:graphicData>
            </a:graphic>
          </wp:inline>
        </w:drawing>
      </w:r>
    </w:p>
    <w:p w:rsidR="009C372B" w:rsidRDefault="009C372B" w14:paraId="10F44749" w14:textId="77777777">
      <w:pPr>
        <w:pStyle w:val="RMBSTextBody"/>
      </w:pPr>
    </w:p>
    <w:p w:rsidR="009C372B" w:rsidP="004D49F8" w:rsidRDefault="004D49F8" w14:paraId="1A17716F" w14:textId="2768AFDD">
      <w:pPr>
        <w:pStyle w:val="RMBSTextBody"/>
        <w:jc w:val="center"/>
      </w:pPr>
      <w:r w:rsidRPr="004D49F8">
        <w:rPr>
          <w:i/>
          <w:iCs/>
          <w:sz w:val="20"/>
          <w:szCs w:val="20"/>
        </w:rPr>
        <w:t xml:space="preserve">Figure </w:t>
      </w:r>
      <w:r>
        <w:rPr>
          <w:i/>
          <w:iCs/>
          <w:sz w:val="20"/>
          <w:szCs w:val="20"/>
        </w:rPr>
        <w:t>2</w:t>
      </w:r>
      <w:r w:rsidRPr="004D49F8">
        <w:rPr>
          <w:i/>
          <w:iCs/>
          <w:sz w:val="20"/>
          <w:szCs w:val="20"/>
        </w:rPr>
        <w:t xml:space="preserve">: </w:t>
      </w:r>
      <w:r>
        <w:rPr>
          <w:i/>
          <w:iCs/>
          <w:sz w:val="20"/>
          <w:szCs w:val="20"/>
        </w:rPr>
        <w:t>User Interface</w:t>
      </w:r>
    </w:p>
    <w:p w:rsidR="00A60BC5" w:rsidP="00A60BC5" w:rsidRDefault="00A60BC5" w14:paraId="6BCF9EF0" w14:textId="551BA653">
      <w:pPr>
        <w:pStyle w:val="RMBSSectionTitle"/>
      </w:pPr>
      <w:r w:rsidRPr="00A60BC5">
        <w:t>FMove application Evaluation</w:t>
      </w:r>
    </w:p>
    <w:p w:rsidRPr="004D49F8" w:rsidR="009C372B" w:rsidP="707A6345" w:rsidRDefault="00A60BC5" w14:paraId="6FC49796" w14:textId="4E866C19">
      <w:pPr>
        <w:pStyle w:val="RMBSTextBody"/>
        <w:rPr>
          <w:sz w:val="24"/>
          <w:szCs w:val="24"/>
        </w:rPr>
      </w:pPr>
      <w:r w:rsidRPr="707A6345" w:rsidR="00A60BC5">
        <w:rPr>
          <w:sz w:val="24"/>
          <w:szCs w:val="24"/>
        </w:rPr>
        <w:t xml:space="preserve">The accuracy of movement pattern detection is </w:t>
      </w:r>
      <w:r w:rsidRPr="707A6345" w:rsidR="00A60BC5">
        <w:rPr>
          <w:sz w:val="24"/>
          <w:szCs w:val="24"/>
        </w:rPr>
        <w:t>largely dependent</w:t>
      </w:r>
      <w:r w:rsidRPr="707A6345" w:rsidR="00A60BC5">
        <w:rPr>
          <w:sz w:val="24"/>
          <w:szCs w:val="24"/>
        </w:rPr>
        <w:t xml:space="preserve"> on the environment and </w:t>
      </w:r>
      <w:del w:author="Matthew Castillo" w:date="2024-06-23T20:10:04.222Z" w:id="580957451">
        <w:r w:rsidRPr="707A6345" w:rsidDel="00A60BC5">
          <w:rPr>
            <w:sz w:val="24"/>
            <w:szCs w:val="24"/>
          </w:rPr>
          <w:delText>the</w:delText>
        </w:r>
      </w:del>
      <w:r w:rsidRPr="707A6345" w:rsidR="00A60BC5">
        <w:rPr>
          <w:sz w:val="24"/>
          <w:szCs w:val="24"/>
        </w:rPr>
        <w:t xml:space="preserve"> </w:t>
      </w:r>
      <w:ins w:author="Matthew Castillo" w:date="2024-06-23T20:10:07.993Z" w:id="925492807">
        <w:r w:rsidRPr="707A6345" w:rsidR="2E86CB5C">
          <w:rPr>
            <w:sz w:val="24"/>
            <w:szCs w:val="24"/>
          </w:rPr>
          <w:t>M</w:t>
        </w:r>
      </w:ins>
      <w:del w:author="Matthew Castillo" w:date="2024-06-23T20:10:07.168Z" w:id="1198859848">
        <w:r w:rsidRPr="707A6345" w:rsidDel="00A60BC5">
          <w:rPr>
            <w:sz w:val="24"/>
            <w:szCs w:val="24"/>
          </w:rPr>
          <w:delText>m</w:delText>
        </w:r>
      </w:del>
      <w:r w:rsidRPr="707A6345" w:rsidR="00A60BC5">
        <w:rPr>
          <w:sz w:val="24"/>
          <w:szCs w:val="24"/>
        </w:rPr>
        <w:t>ediapipe</w:t>
      </w:r>
      <w:r w:rsidRPr="707A6345" w:rsidR="00A60BC5">
        <w:rPr>
          <w:sz w:val="24"/>
          <w:szCs w:val="24"/>
        </w:rPr>
        <w:t xml:space="preserve">, which calculates the joint locations in the backend. The </w:t>
      </w:r>
      <w:ins w:author="Matthew Castillo" w:date="2024-06-23T20:10:13.764Z" w:id="339564816">
        <w:r w:rsidRPr="707A6345" w:rsidR="7027BAE8">
          <w:rPr>
            <w:sz w:val="24"/>
            <w:szCs w:val="24"/>
          </w:rPr>
          <w:t>M</w:t>
        </w:r>
      </w:ins>
      <w:del w:author="Matthew Castillo" w:date="2024-06-23T20:10:13.298Z" w:id="182737494">
        <w:r w:rsidRPr="707A6345" w:rsidDel="00A60BC5">
          <w:rPr>
            <w:sz w:val="24"/>
            <w:szCs w:val="24"/>
          </w:rPr>
          <w:delText>m</w:delText>
        </w:r>
      </w:del>
      <w:r w:rsidRPr="707A6345" w:rsidR="00A60BC5">
        <w:rPr>
          <w:sz w:val="24"/>
          <w:szCs w:val="24"/>
        </w:rPr>
        <w:t>ediapipe</w:t>
      </w:r>
      <w:r w:rsidRPr="707A6345" w:rsidR="00A60BC5">
        <w:rPr>
          <w:sz w:val="24"/>
          <w:szCs w:val="24"/>
        </w:rPr>
        <w:t xml:space="preserve"> has already been assessed to be efficient, reliable, and valid for use in tele-rehabilitation by Latreche et. al </w:t>
      </w:r>
      <w:r w:rsidRPr="707A6345" w:rsidR="00E12208">
        <w:rPr>
          <w:sz w:val="24"/>
          <w:szCs w:val="24"/>
        </w:rPr>
        <w:t>[16]</w:t>
      </w:r>
      <w:r w:rsidRPr="707A6345" w:rsidR="00A60BC5">
        <w:rPr>
          <w:sz w:val="24"/>
          <w:szCs w:val="24"/>
        </w:rPr>
        <w:t xml:space="preserve"> against Goniometer and Angle ruler. Furthermore, the underlying </w:t>
      </w:r>
      <w:r w:rsidRPr="707A6345" w:rsidR="00A60BC5">
        <w:rPr>
          <w:sz w:val="24"/>
          <w:szCs w:val="24"/>
        </w:rPr>
        <w:t>BlazePose</w:t>
      </w:r>
      <w:r w:rsidRPr="707A6345" w:rsidR="00A60BC5">
        <w:rPr>
          <w:sz w:val="24"/>
          <w:szCs w:val="24"/>
        </w:rPr>
        <w:t xml:space="preserve"> model outperformed the comparative approaches, with a minimal lag of 20ms on Pixel 3 and 25ms on </w:t>
      </w:r>
      <w:r w:rsidRPr="707A6345" w:rsidR="00A60BC5">
        <w:rPr>
          <w:sz w:val="24"/>
          <w:szCs w:val="24"/>
        </w:rPr>
        <w:t>Macbook</w:t>
      </w:r>
      <w:r w:rsidRPr="707A6345" w:rsidR="00A60BC5">
        <w:rPr>
          <w:sz w:val="24"/>
          <w:szCs w:val="24"/>
        </w:rPr>
        <w:t xml:space="preserve"> Pro. </w:t>
      </w:r>
      <w:r w:rsidRPr="707A6345" w:rsidR="00E12208">
        <w:rPr>
          <w:sz w:val="24"/>
          <w:szCs w:val="24"/>
        </w:rPr>
        <w:t>[18]</w:t>
      </w:r>
      <w:r w:rsidRPr="707A6345" w:rsidR="00A60BC5">
        <w:rPr>
          <w:sz w:val="24"/>
          <w:szCs w:val="24"/>
        </w:rPr>
        <w:t>. We evaluated our application using a Pixel 5 phone Android emulator with a screen resolution of 1080 × 2340 as the target environment. We tested our application in indoor and outdoor lighting environments up to a realistic distance of 6 ft from the camera to work seamlessly.</w:t>
      </w:r>
    </w:p>
    <w:p w:rsidR="00B12291" w:rsidRDefault="00A60BC5" w14:paraId="4E81D2D9" w14:textId="6A491295">
      <w:pPr>
        <w:pStyle w:val="RMBSSectionTitle"/>
      </w:pPr>
      <w:r w:rsidRPr="00A60BC5">
        <w:t>Discussions and Future Work</w:t>
      </w:r>
    </w:p>
    <w:p w:rsidRPr="00E94E0E" w:rsidR="00A60BC5" w:rsidP="00E94E0E" w:rsidRDefault="00A60BC5" w14:paraId="1ECBB7A6" w14:textId="5621B7B8">
      <w:pPr>
        <w:pStyle w:val="RMBSSectionTitle"/>
        <w:numPr>
          <w:ilvl w:val="0"/>
          <w:numId w:val="4"/>
        </w:numPr>
        <w:jc w:val="left"/>
        <w:rPr>
          <w:b w:val="0"/>
          <w:i/>
          <w:iCs/>
          <w:caps w:val="0"/>
          <w:sz w:val="24"/>
        </w:rPr>
      </w:pPr>
      <w:r w:rsidRPr="00E94E0E">
        <w:rPr>
          <w:b w:val="0"/>
          <w:i/>
          <w:iCs/>
          <w:caps w:val="0"/>
          <w:sz w:val="24"/>
        </w:rPr>
        <w:t>Security and Privacy</w:t>
      </w:r>
    </w:p>
    <w:p w:rsidR="00E94E0E" w:rsidP="00A60BC5" w:rsidRDefault="00A60BC5" w14:paraId="4C188A55" w14:textId="153F5973">
      <w:pPr>
        <w:pStyle w:val="RMBSSectionTitle"/>
        <w:jc w:val="both"/>
        <w:rPr>
          <w:b w:val="0"/>
          <w:caps w:val="0"/>
          <w:sz w:val="24"/>
        </w:rPr>
      </w:pPr>
      <w:r w:rsidRPr="00E94E0E">
        <w:rPr>
          <w:b w:val="0"/>
          <w:caps w:val="0"/>
          <w:sz w:val="24"/>
        </w:rPr>
        <w:t>For our prototype application, we deleted the recorded videos to ensure that sensitive user data were not collected. In design phase II, we will attempt to process the FMS score frame-by-frame, making it real-</w:t>
      </w:r>
      <w:r w:rsidRPr="00E94E0E" w:rsidR="00E94E0E">
        <w:rPr>
          <w:b w:val="0"/>
          <w:caps w:val="0"/>
          <w:sz w:val="24"/>
        </w:rPr>
        <w:lastRenderedPageBreak/>
        <w:t>time and</w:t>
      </w:r>
      <w:r w:rsidRPr="00E94E0E">
        <w:rPr>
          <w:b w:val="0"/>
          <w:caps w:val="0"/>
          <w:sz w:val="24"/>
        </w:rPr>
        <w:t xml:space="preserve"> alleviating the need to store videos for FMS score calculation. In the future, we plan to test our application involving experts such as coaches, trainers, and physical therapists, and implement the necessary databases and privacy for data storage and transmission. </w:t>
      </w:r>
    </w:p>
    <w:p w:rsidR="00E94E0E" w:rsidP="00E12208" w:rsidRDefault="00E94E0E" w14:paraId="6EAE3D3D" w14:textId="1BA27577">
      <w:pPr>
        <w:pStyle w:val="RMBSTextBody"/>
        <w:numPr>
          <w:ilvl w:val="0"/>
          <w:numId w:val="4"/>
        </w:numPr>
        <w:rPr>
          <w:i/>
          <w:iCs/>
          <w:sz w:val="24"/>
        </w:rPr>
      </w:pPr>
      <w:r w:rsidRPr="00E94E0E">
        <w:rPr>
          <w:i/>
          <w:iCs/>
          <w:sz w:val="24"/>
        </w:rPr>
        <w:t>Future Work</w:t>
      </w:r>
    </w:p>
    <w:p w:rsidRPr="00E12208" w:rsidR="00E12208" w:rsidP="00E12208" w:rsidRDefault="00E12208" w14:paraId="700440E2" w14:textId="77777777">
      <w:pPr>
        <w:pStyle w:val="RMBSTextBody"/>
        <w:ind w:left="360" w:firstLine="0"/>
        <w:rPr>
          <w:i/>
          <w:iCs/>
          <w:sz w:val="24"/>
        </w:rPr>
      </w:pPr>
    </w:p>
    <w:p w:rsidR="00E94E0E" w:rsidP="00E94E0E" w:rsidRDefault="00E94E0E" w14:paraId="15C99AE5" w14:textId="055A39F0">
      <w:pPr>
        <w:pStyle w:val="RMBSTextBody"/>
        <w:rPr>
          <w:sz w:val="24"/>
        </w:rPr>
      </w:pPr>
      <w:r w:rsidRPr="00E94E0E">
        <w:rPr>
          <w:sz w:val="24"/>
        </w:rPr>
        <w:t>We identified four phases of development for all deployable applications, as shown in Fig</w:t>
      </w:r>
      <w:r w:rsidR="00E12208">
        <w:rPr>
          <w:sz w:val="24"/>
        </w:rPr>
        <w:t>ure</w:t>
      </w:r>
      <w:r w:rsidRPr="00E94E0E">
        <w:rPr>
          <w:sz w:val="24"/>
        </w:rPr>
        <w:t xml:space="preserve"> </w:t>
      </w:r>
      <w:r w:rsidR="00E12208">
        <w:rPr>
          <w:sz w:val="24"/>
        </w:rPr>
        <w:t xml:space="preserve">3. </w:t>
      </w:r>
      <w:r w:rsidRPr="00E94E0E">
        <w:rPr>
          <w:sz w:val="24"/>
        </w:rPr>
        <w:t>In this paper, we presented a prototype for the proposed mobile functional movement screening in Design Phase 1. In Design Phase 2, we will involve appropriate expert users for alpha testing of the application, understanding, and developing secure data collection based on expert requirements. We will conduct trials in Beta Testing and finalize our design in Phase 3. Furthermore, we will develop a deep learning algorithm to automatically score the movements through the Institutional Review Board-approved data collection and expert annotation of data in Design Phases 2 and 3.</w:t>
      </w:r>
    </w:p>
    <w:p w:rsidR="004D49F8" w:rsidP="00E94E0E" w:rsidRDefault="004D49F8" w14:paraId="49576B7C" w14:textId="77777777">
      <w:pPr>
        <w:pStyle w:val="RMBSTextBody"/>
        <w:rPr>
          <w:sz w:val="24"/>
        </w:rPr>
      </w:pPr>
    </w:p>
    <w:p w:rsidR="004D49F8" w:rsidP="004D49F8" w:rsidRDefault="004D49F8" w14:paraId="2A09A3C9" w14:textId="21A65B3A">
      <w:pPr>
        <w:pStyle w:val="RMBSTextBody"/>
        <w:jc w:val="center"/>
        <w:rPr>
          <w:sz w:val="24"/>
        </w:rPr>
      </w:pPr>
      <w:r>
        <w:rPr>
          <w:noProof/>
          <w:sz w:val="24"/>
        </w:rPr>
        <w:drawing>
          <wp:inline distT="0" distB="0" distL="0" distR="0" wp14:anchorId="483D8699" wp14:editId="1346E405">
            <wp:extent cx="3505200" cy="1074420"/>
            <wp:effectExtent l="0" t="0" r="0" b="0"/>
            <wp:docPr id="1844683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074420"/>
                    </a:xfrm>
                    <a:prstGeom prst="rect">
                      <a:avLst/>
                    </a:prstGeom>
                    <a:noFill/>
                    <a:ln>
                      <a:noFill/>
                    </a:ln>
                  </pic:spPr>
                </pic:pic>
              </a:graphicData>
            </a:graphic>
          </wp:inline>
        </w:drawing>
      </w:r>
    </w:p>
    <w:p w:rsidRPr="00E12208" w:rsidR="004D49F8" w:rsidP="00E12208" w:rsidRDefault="004D49F8" w14:paraId="4123ECAD" w14:textId="3199E45C">
      <w:pPr>
        <w:pStyle w:val="RMBSTextBody"/>
        <w:jc w:val="center"/>
        <w:rPr>
          <w:i/>
          <w:iCs/>
          <w:sz w:val="20"/>
          <w:szCs w:val="20"/>
        </w:rPr>
      </w:pPr>
      <w:r w:rsidRPr="004D49F8">
        <w:rPr>
          <w:i/>
          <w:iCs/>
          <w:sz w:val="20"/>
          <w:szCs w:val="20"/>
        </w:rPr>
        <w:t xml:space="preserve">Figure </w:t>
      </w:r>
      <w:r w:rsidRPr="004D49F8">
        <w:rPr>
          <w:i/>
          <w:iCs/>
          <w:sz w:val="20"/>
          <w:szCs w:val="20"/>
        </w:rPr>
        <w:t>3</w:t>
      </w:r>
      <w:r w:rsidRPr="004D49F8">
        <w:rPr>
          <w:i/>
          <w:iCs/>
          <w:sz w:val="20"/>
          <w:szCs w:val="20"/>
        </w:rPr>
        <w:t xml:space="preserve">: </w:t>
      </w:r>
      <w:proofErr w:type="spellStart"/>
      <w:r w:rsidRPr="004D49F8">
        <w:rPr>
          <w:i/>
          <w:iCs/>
          <w:sz w:val="20"/>
          <w:szCs w:val="20"/>
        </w:rPr>
        <w:t>FMove</w:t>
      </w:r>
      <w:proofErr w:type="spellEnd"/>
      <w:r w:rsidRPr="004D49F8">
        <w:rPr>
          <w:i/>
          <w:iCs/>
          <w:sz w:val="20"/>
          <w:szCs w:val="20"/>
        </w:rPr>
        <w:t xml:space="preserve"> Design and Testing Phases</w:t>
      </w:r>
    </w:p>
    <w:p w:rsidR="00B12291" w:rsidP="00E94E0E" w:rsidRDefault="006359D5" w14:paraId="63E9197C" w14:textId="10BE9169">
      <w:pPr>
        <w:pStyle w:val="RMBSSectionTitle"/>
      </w:pPr>
      <w:r>
        <w:t>CONCLUSION</w:t>
      </w:r>
    </w:p>
    <w:p w:rsidR="00B12291" w:rsidP="00E94E0E" w:rsidRDefault="00E94E0E" w14:paraId="0083A53C" w14:textId="3F1EC1F4">
      <w:pPr>
        <w:pStyle w:val="RMBSTextBody"/>
      </w:pPr>
      <w:r w:rsidRPr="00E94E0E">
        <w:rPr>
          <w:sz w:val="24"/>
        </w:rPr>
        <w:t>In this paper, we present a novel prototype application for a Functional Movement Screen (FMS). Our FMS application automatically scores the user's movement pattern using the prescribed FMS criteria on a scale of 0 to 3, along with a pain questionnaire on a prescribed scale of 1-10 for each of the seven movements. Our application uses open-source deep-learning packages to identify joint positions in 2D mobile device cameras. We identified and selected the correct joints required for each movement from tracking and allowed an in-loop expert to select monitoring joints and observe score improvement or degradation in physiotherapy programs. Our final application will be developed in three design phases intertwined with the testing phases. In the next phase, as future work, we will work with fitness and rehabilitation experts to extend functionality to accommodate expert-in-the-loop improvements in functional fitness and movement. The successful deployment of our application will be a step towards raising awareness of functional fitness in public and making health services accessible by leveraging advancements in technology.</w:t>
      </w:r>
    </w:p>
    <w:p w:rsidR="00B12291" w:rsidRDefault="006359D5" w14:paraId="56F7D055" w14:textId="56E204DD">
      <w:pPr>
        <w:pStyle w:val="RMBSSectionTitleSmall"/>
      </w:pPr>
      <w:r>
        <w:t>REFERENCES</w:t>
      </w:r>
    </w:p>
    <w:p w:rsidRPr="00412A4E" w:rsidR="00CA0150" w:rsidP="00412A4E" w:rsidRDefault="00CA0150" w14:paraId="7734D923" w14:textId="77777777">
      <w:pPr>
        <w:pStyle w:val="RMBSBibliography"/>
        <w:rPr>
          <w:sz w:val="20"/>
          <w:szCs w:val="20"/>
        </w:rPr>
      </w:pPr>
      <w:r w:rsidRPr="00412A4E">
        <w:rPr>
          <w:sz w:val="20"/>
          <w:szCs w:val="20"/>
        </w:rPr>
        <w:t xml:space="preserve">[1] </w:t>
      </w:r>
      <w:r w:rsidRPr="00412A4E">
        <w:rPr>
          <w:sz w:val="20"/>
          <w:szCs w:val="20"/>
        </w:rPr>
        <w:t>Fitbit. https://www.fitbit.com/. Accessed: 2023-10-29.</w:t>
      </w:r>
    </w:p>
    <w:p w:rsidRPr="00412A4E" w:rsidR="00CA0150" w:rsidP="00412A4E" w:rsidRDefault="00CA0150" w14:paraId="7AB54CAB" w14:textId="4BAD8DED">
      <w:pPr>
        <w:pStyle w:val="RMBSBibliography"/>
        <w:rPr>
          <w:sz w:val="20"/>
          <w:szCs w:val="20"/>
        </w:rPr>
      </w:pPr>
      <w:r w:rsidRPr="00412A4E">
        <w:rPr>
          <w:sz w:val="20"/>
          <w:szCs w:val="20"/>
        </w:rPr>
        <w:t>[</w:t>
      </w:r>
      <w:proofErr w:type="gramStart"/>
      <w:r w:rsidRPr="00412A4E">
        <w:rPr>
          <w:sz w:val="20"/>
          <w:szCs w:val="20"/>
        </w:rPr>
        <w:t>2]</w:t>
      </w:r>
      <w:proofErr w:type="spellStart"/>
      <w:r w:rsidRPr="00412A4E">
        <w:rPr>
          <w:sz w:val="20"/>
          <w:szCs w:val="20"/>
        </w:rPr>
        <w:t>Fms</w:t>
      </w:r>
      <w:proofErr w:type="spellEnd"/>
      <w:proofErr w:type="gramEnd"/>
      <w:r w:rsidRPr="00412A4E">
        <w:rPr>
          <w:sz w:val="20"/>
          <w:szCs w:val="20"/>
        </w:rPr>
        <w:t xml:space="preserve"> score. https://www.acsm.org/docs/default-source/regional-chapter-individual-folders/northland/nacsm–wes-e–</w:t>
      </w:r>
      <w:proofErr w:type="gramStart"/>
      <w:r w:rsidRPr="00412A4E">
        <w:rPr>
          <w:sz w:val="20"/>
          <w:szCs w:val="20"/>
        </w:rPr>
        <w:t>fms9a9b0c1f5032400f990d8b57689b0158.pdf?sfvrsn=3668bbe00.Accessed</w:t>
      </w:r>
      <w:proofErr w:type="gramEnd"/>
      <w:r w:rsidRPr="00412A4E">
        <w:rPr>
          <w:sz w:val="20"/>
          <w:szCs w:val="20"/>
        </w:rPr>
        <w:t xml:space="preserve"> :2023 − 11 − 03.</w:t>
      </w:r>
    </w:p>
    <w:p w:rsidRPr="00412A4E" w:rsidR="00CA0150" w:rsidP="00412A4E" w:rsidRDefault="00CA0150" w14:paraId="34A6C79F" w14:textId="184B32A9">
      <w:pPr>
        <w:pStyle w:val="RMBSBibliography"/>
        <w:rPr>
          <w:sz w:val="20"/>
          <w:szCs w:val="20"/>
        </w:rPr>
      </w:pPr>
      <w:r w:rsidRPr="00412A4E">
        <w:rPr>
          <w:sz w:val="20"/>
          <w:szCs w:val="20"/>
        </w:rPr>
        <w:t>[3] Garmin. http://www.garmin.com/en-US/. Accessed: 2023-10-29.</w:t>
      </w:r>
    </w:p>
    <w:p w:rsidRPr="00412A4E" w:rsidR="00CA0150" w:rsidP="00412A4E" w:rsidRDefault="00CA0150" w14:paraId="0C5FD506" w14:textId="2C847F79">
      <w:pPr>
        <w:pStyle w:val="RMBSBibliography"/>
        <w:rPr>
          <w:sz w:val="20"/>
          <w:szCs w:val="20"/>
        </w:rPr>
      </w:pPr>
      <w:r w:rsidRPr="00412A4E">
        <w:rPr>
          <w:sz w:val="20"/>
          <w:szCs w:val="20"/>
        </w:rPr>
        <w:t xml:space="preserve">[4] </w:t>
      </w:r>
      <w:proofErr w:type="spellStart"/>
      <w:r w:rsidRPr="00412A4E">
        <w:rPr>
          <w:sz w:val="20"/>
          <w:szCs w:val="20"/>
        </w:rPr>
        <w:t>Msd</w:t>
      </w:r>
      <w:proofErr w:type="spellEnd"/>
      <w:r w:rsidRPr="00412A4E">
        <w:rPr>
          <w:sz w:val="20"/>
          <w:szCs w:val="20"/>
        </w:rPr>
        <w:t>. https://www.who.int/news-room/fact-sheets/detail/musculoskeletal-conditions. Accessed: 2023-10-29.</w:t>
      </w:r>
    </w:p>
    <w:p w:rsidRPr="00412A4E" w:rsidR="00CA0150" w:rsidP="00412A4E" w:rsidRDefault="00CA0150" w14:paraId="5296342A" w14:textId="29780157">
      <w:pPr>
        <w:pStyle w:val="RMBSBibliography"/>
        <w:rPr>
          <w:sz w:val="20"/>
          <w:szCs w:val="20"/>
        </w:rPr>
      </w:pPr>
      <w:r w:rsidRPr="00412A4E">
        <w:rPr>
          <w:sz w:val="20"/>
          <w:szCs w:val="20"/>
        </w:rPr>
        <w:t xml:space="preserve">[5] Relation between </w:t>
      </w:r>
      <w:proofErr w:type="spellStart"/>
      <w:r w:rsidRPr="00412A4E">
        <w:rPr>
          <w:sz w:val="20"/>
          <w:szCs w:val="20"/>
        </w:rPr>
        <w:t>msd</w:t>
      </w:r>
      <w:proofErr w:type="spellEnd"/>
      <w:r w:rsidRPr="00412A4E">
        <w:rPr>
          <w:sz w:val="20"/>
          <w:szCs w:val="20"/>
        </w:rPr>
        <w:t xml:space="preserve"> and the workplace.</w:t>
      </w:r>
      <w:r w:rsidRPr="00412A4E">
        <w:rPr>
          <w:sz w:val="20"/>
          <w:szCs w:val="20"/>
        </w:rPr>
        <w:t xml:space="preserve"> </w:t>
      </w:r>
      <w:r w:rsidRPr="00412A4E">
        <w:rPr>
          <w:sz w:val="20"/>
          <w:szCs w:val="20"/>
        </w:rPr>
        <w:t>http://ohsonline.com/articles/2020/02/13/the-relationship-between-msds-and-the-workplace.aspx?m=1. Accessed: 2023-10-29.</w:t>
      </w:r>
    </w:p>
    <w:p w:rsidRPr="00412A4E" w:rsidR="00CA0150" w:rsidP="00412A4E" w:rsidRDefault="00CA0150" w14:paraId="675C19A7" w14:textId="77777777">
      <w:pPr>
        <w:pStyle w:val="RMBSBibliography"/>
        <w:rPr>
          <w:sz w:val="20"/>
          <w:szCs w:val="20"/>
        </w:rPr>
      </w:pPr>
      <w:r w:rsidRPr="00412A4E">
        <w:rPr>
          <w:sz w:val="20"/>
          <w:szCs w:val="20"/>
        </w:rPr>
        <w:t xml:space="preserve">[6] </w:t>
      </w:r>
      <w:proofErr w:type="spellStart"/>
      <w:r w:rsidRPr="00412A4E">
        <w:rPr>
          <w:sz w:val="20"/>
          <w:szCs w:val="20"/>
        </w:rPr>
        <w:t>Sworkit</w:t>
      </w:r>
      <w:proofErr w:type="spellEnd"/>
      <w:r w:rsidRPr="00412A4E">
        <w:rPr>
          <w:sz w:val="20"/>
          <w:szCs w:val="20"/>
        </w:rPr>
        <w:t>. http://sworkit.com/. Accessed: 2023-10-29.</w:t>
      </w:r>
    </w:p>
    <w:p w:rsidRPr="00412A4E" w:rsidR="00CA0150" w:rsidP="00412A4E" w:rsidRDefault="00CA0150" w14:paraId="66720D43" w14:textId="3E9632EB">
      <w:pPr>
        <w:pStyle w:val="RMBSBibliography"/>
        <w:rPr>
          <w:sz w:val="20"/>
          <w:szCs w:val="20"/>
        </w:rPr>
      </w:pPr>
      <w:r w:rsidRPr="00412A4E">
        <w:rPr>
          <w:sz w:val="20"/>
          <w:szCs w:val="20"/>
        </w:rPr>
        <w:t xml:space="preserve">[7] Kanchan Bahirat, Thiru </w:t>
      </w:r>
      <w:proofErr w:type="spellStart"/>
      <w:r w:rsidRPr="00412A4E">
        <w:rPr>
          <w:sz w:val="20"/>
          <w:szCs w:val="20"/>
        </w:rPr>
        <w:t>Annaswamy</w:t>
      </w:r>
      <w:proofErr w:type="spellEnd"/>
      <w:r w:rsidRPr="00412A4E">
        <w:rPr>
          <w:sz w:val="20"/>
          <w:szCs w:val="20"/>
        </w:rPr>
        <w:t xml:space="preserve">, and Balakrishnan Prabhakaran. </w:t>
      </w:r>
      <w:proofErr w:type="spellStart"/>
      <w:proofErr w:type="gramStart"/>
      <w:r w:rsidRPr="00412A4E">
        <w:rPr>
          <w:sz w:val="20"/>
          <w:szCs w:val="20"/>
        </w:rPr>
        <w:t>Mr.mapp</w:t>
      </w:r>
      <w:proofErr w:type="spellEnd"/>
      <w:proofErr w:type="gramEnd"/>
      <w:r w:rsidRPr="00412A4E">
        <w:rPr>
          <w:sz w:val="20"/>
          <w:szCs w:val="20"/>
        </w:rPr>
        <w:t>: Mixed reality for managing phantom pain. In Proceedings of the</w:t>
      </w:r>
      <w:r w:rsidRPr="00412A4E">
        <w:rPr>
          <w:sz w:val="20"/>
          <w:szCs w:val="20"/>
        </w:rPr>
        <w:t xml:space="preserve"> </w:t>
      </w:r>
      <w:r w:rsidRPr="00412A4E">
        <w:rPr>
          <w:sz w:val="20"/>
          <w:szCs w:val="20"/>
        </w:rPr>
        <w:t>25th ACM international conference on Multimedia, pages 1558–1566,</w:t>
      </w:r>
      <w:r w:rsidRPr="00412A4E">
        <w:rPr>
          <w:sz w:val="20"/>
          <w:szCs w:val="20"/>
        </w:rPr>
        <w:t xml:space="preserve"> </w:t>
      </w:r>
      <w:r w:rsidRPr="00412A4E">
        <w:rPr>
          <w:sz w:val="20"/>
          <w:szCs w:val="20"/>
        </w:rPr>
        <w:t>2017.</w:t>
      </w:r>
    </w:p>
    <w:p w:rsidRPr="00412A4E" w:rsidR="00CA0150" w:rsidP="00412A4E" w:rsidRDefault="00CA0150" w14:paraId="6BC5AF62" w14:textId="7B1FC22C">
      <w:pPr>
        <w:pStyle w:val="RMBSBibliography"/>
        <w:rPr>
          <w:sz w:val="20"/>
          <w:szCs w:val="20"/>
        </w:rPr>
      </w:pPr>
      <w:r w:rsidRPr="00412A4E">
        <w:rPr>
          <w:sz w:val="20"/>
          <w:szCs w:val="20"/>
        </w:rPr>
        <w:lastRenderedPageBreak/>
        <w:t xml:space="preserve">[8] </w:t>
      </w:r>
      <w:r w:rsidRPr="00412A4E">
        <w:rPr>
          <w:sz w:val="20"/>
          <w:szCs w:val="20"/>
        </w:rPr>
        <w:t>Keng-hao Chang, Mike Y Chen, and John Canny. Tracking free-weight</w:t>
      </w:r>
      <w:r w:rsidRPr="00412A4E">
        <w:rPr>
          <w:sz w:val="20"/>
          <w:szCs w:val="20"/>
        </w:rPr>
        <w:t xml:space="preserve"> </w:t>
      </w:r>
      <w:r w:rsidRPr="00412A4E">
        <w:rPr>
          <w:sz w:val="20"/>
          <w:szCs w:val="20"/>
        </w:rPr>
        <w:t>exercises. In International Conference on Ubiquitous Computing, pages</w:t>
      </w:r>
      <w:r w:rsidRPr="00412A4E">
        <w:rPr>
          <w:sz w:val="20"/>
          <w:szCs w:val="20"/>
        </w:rPr>
        <w:t xml:space="preserve"> </w:t>
      </w:r>
      <w:r w:rsidRPr="00412A4E">
        <w:rPr>
          <w:sz w:val="20"/>
          <w:szCs w:val="20"/>
        </w:rPr>
        <w:t>19–37. Springer, 2007.</w:t>
      </w:r>
    </w:p>
    <w:p w:rsidRPr="00412A4E" w:rsidR="00CA0150" w:rsidP="00412A4E" w:rsidRDefault="00CA0150" w14:paraId="733DB55B" w14:textId="60F276E3">
      <w:pPr>
        <w:pStyle w:val="RMBSBibliography"/>
        <w:rPr>
          <w:sz w:val="20"/>
          <w:szCs w:val="20"/>
        </w:rPr>
      </w:pPr>
      <w:r w:rsidRPr="00412A4E">
        <w:rPr>
          <w:sz w:val="20"/>
          <w:szCs w:val="20"/>
        </w:rPr>
        <w:t>[9] M Chuah and Steve Sample. Fitness tour: a mobile application for</w:t>
      </w:r>
      <w:r w:rsidRPr="00412A4E">
        <w:rPr>
          <w:sz w:val="20"/>
          <w:szCs w:val="20"/>
        </w:rPr>
        <w:t xml:space="preserve"> </w:t>
      </w:r>
      <w:r w:rsidRPr="00412A4E">
        <w:rPr>
          <w:sz w:val="20"/>
          <w:szCs w:val="20"/>
        </w:rPr>
        <w:t xml:space="preserve">combating obesity. In Proceedings of the First ACM </w:t>
      </w:r>
      <w:proofErr w:type="spellStart"/>
      <w:r w:rsidRPr="00412A4E">
        <w:rPr>
          <w:sz w:val="20"/>
          <w:szCs w:val="20"/>
        </w:rPr>
        <w:t>MobiHoc</w:t>
      </w:r>
      <w:proofErr w:type="spellEnd"/>
      <w:r w:rsidRPr="00412A4E">
        <w:rPr>
          <w:sz w:val="20"/>
          <w:szCs w:val="20"/>
        </w:rPr>
        <w:t xml:space="preserve"> Workshop</w:t>
      </w:r>
      <w:r w:rsidRPr="00412A4E">
        <w:rPr>
          <w:sz w:val="20"/>
          <w:szCs w:val="20"/>
        </w:rPr>
        <w:t xml:space="preserve"> </w:t>
      </w:r>
      <w:r w:rsidRPr="00412A4E">
        <w:rPr>
          <w:sz w:val="20"/>
          <w:szCs w:val="20"/>
        </w:rPr>
        <w:t>on Pervasive Wireless Healthcare, pages 1–5, 2011.</w:t>
      </w:r>
    </w:p>
    <w:p w:rsidRPr="00412A4E" w:rsidR="00CA0150" w:rsidP="00412A4E" w:rsidRDefault="00CA0150" w14:paraId="36EB41AE" w14:textId="2F140E9E">
      <w:pPr>
        <w:pStyle w:val="RMBSBibliography"/>
        <w:rPr>
          <w:sz w:val="20"/>
          <w:szCs w:val="20"/>
        </w:rPr>
      </w:pPr>
      <w:r w:rsidRPr="00412A4E">
        <w:rPr>
          <w:sz w:val="20"/>
          <w:szCs w:val="20"/>
        </w:rPr>
        <w:t>[10] DJ Correll. chapter 22-the measurement of pain: Objectifying the</w:t>
      </w:r>
      <w:r w:rsidRPr="00412A4E">
        <w:rPr>
          <w:sz w:val="20"/>
          <w:szCs w:val="20"/>
        </w:rPr>
        <w:t xml:space="preserve"> </w:t>
      </w:r>
      <w:r w:rsidRPr="00412A4E">
        <w:rPr>
          <w:sz w:val="20"/>
          <w:szCs w:val="20"/>
        </w:rPr>
        <w:t>subjective a2-waldman, steven d. Pain Management. Philadelphia: WB</w:t>
      </w:r>
      <w:r w:rsidRPr="00412A4E">
        <w:rPr>
          <w:sz w:val="20"/>
          <w:szCs w:val="20"/>
        </w:rPr>
        <w:t xml:space="preserve"> </w:t>
      </w:r>
      <w:r w:rsidRPr="00412A4E">
        <w:rPr>
          <w:sz w:val="20"/>
          <w:szCs w:val="20"/>
        </w:rPr>
        <w:t>Saunders, pages 193–201, 2011.</w:t>
      </w:r>
    </w:p>
    <w:p w:rsidRPr="00412A4E" w:rsidR="00CA0150" w:rsidP="00412A4E" w:rsidRDefault="00CA0150" w14:paraId="73D6ED8D" w14:textId="61E06B7A">
      <w:pPr>
        <w:pStyle w:val="RMBSBibliography"/>
        <w:rPr>
          <w:sz w:val="20"/>
          <w:szCs w:val="20"/>
        </w:rPr>
      </w:pPr>
      <w:r w:rsidRPr="00412A4E">
        <w:rPr>
          <w:sz w:val="20"/>
          <w:szCs w:val="20"/>
        </w:rPr>
        <w:t xml:space="preserve">[11] Han Ding, </w:t>
      </w:r>
      <w:proofErr w:type="spellStart"/>
      <w:r w:rsidRPr="00412A4E">
        <w:rPr>
          <w:sz w:val="20"/>
          <w:szCs w:val="20"/>
        </w:rPr>
        <w:t>Longfei</w:t>
      </w:r>
      <w:proofErr w:type="spellEnd"/>
      <w:r w:rsidRPr="00412A4E">
        <w:rPr>
          <w:sz w:val="20"/>
          <w:szCs w:val="20"/>
        </w:rPr>
        <w:t xml:space="preserve"> Shangguan, Zheng Yang, </w:t>
      </w:r>
      <w:proofErr w:type="spellStart"/>
      <w:r w:rsidRPr="00412A4E">
        <w:rPr>
          <w:sz w:val="20"/>
          <w:szCs w:val="20"/>
        </w:rPr>
        <w:t>Jinsong</w:t>
      </w:r>
      <w:proofErr w:type="spellEnd"/>
      <w:r w:rsidRPr="00412A4E">
        <w:rPr>
          <w:sz w:val="20"/>
          <w:szCs w:val="20"/>
        </w:rPr>
        <w:t xml:space="preserve"> Han, Zimu Zhou,</w:t>
      </w:r>
      <w:r w:rsidRPr="00412A4E">
        <w:rPr>
          <w:sz w:val="20"/>
          <w:szCs w:val="20"/>
        </w:rPr>
        <w:t xml:space="preserve"> </w:t>
      </w:r>
      <w:proofErr w:type="spellStart"/>
      <w:r w:rsidRPr="00412A4E">
        <w:rPr>
          <w:sz w:val="20"/>
          <w:szCs w:val="20"/>
        </w:rPr>
        <w:t>Panlong</w:t>
      </w:r>
      <w:proofErr w:type="spellEnd"/>
      <w:r w:rsidRPr="00412A4E">
        <w:rPr>
          <w:sz w:val="20"/>
          <w:szCs w:val="20"/>
        </w:rPr>
        <w:t xml:space="preserve"> Yang, Wei Xi, and </w:t>
      </w:r>
      <w:proofErr w:type="spellStart"/>
      <w:r w:rsidRPr="00412A4E">
        <w:rPr>
          <w:sz w:val="20"/>
          <w:szCs w:val="20"/>
        </w:rPr>
        <w:t>Jizhong</w:t>
      </w:r>
      <w:proofErr w:type="spellEnd"/>
      <w:r w:rsidRPr="00412A4E">
        <w:rPr>
          <w:sz w:val="20"/>
          <w:szCs w:val="20"/>
        </w:rPr>
        <w:t xml:space="preserve"> Zhao. </w:t>
      </w:r>
      <w:proofErr w:type="spellStart"/>
      <w:r w:rsidRPr="00412A4E">
        <w:rPr>
          <w:sz w:val="20"/>
          <w:szCs w:val="20"/>
        </w:rPr>
        <w:t>Femo</w:t>
      </w:r>
      <w:proofErr w:type="spellEnd"/>
      <w:r w:rsidRPr="00412A4E">
        <w:rPr>
          <w:sz w:val="20"/>
          <w:szCs w:val="20"/>
        </w:rPr>
        <w:t xml:space="preserve">: A platform for free-weight exercise monitoring with </w:t>
      </w:r>
      <w:proofErr w:type="spellStart"/>
      <w:r w:rsidRPr="00412A4E">
        <w:rPr>
          <w:sz w:val="20"/>
          <w:szCs w:val="20"/>
        </w:rPr>
        <w:t>rfids</w:t>
      </w:r>
      <w:proofErr w:type="spellEnd"/>
      <w:r w:rsidRPr="00412A4E">
        <w:rPr>
          <w:sz w:val="20"/>
          <w:szCs w:val="20"/>
        </w:rPr>
        <w:t>. In Proceedings of the 13th ACM</w:t>
      </w:r>
      <w:r w:rsidRPr="00412A4E">
        <w:rPr>
          <w:sz w:val="20"/>
          <w:szCs w:val="20"/>
        </w:rPr>
        <w:t xml:space="preserve"> </w:t>
      </w:r>
      <w:r w:rsidRPr="00412A4E">
        <w:rPr>
          <w:sz w:val="20"/>
          <w:szCs w:val="20"/>
        </w:rPr>
        <w:t>conference on embedded networked sensor systems, pages 141–154,</w:t>
      </w:r>
      <w:r w:rsidRPr="00412A4E">
        <w:rPr>
          <w:sz w:val="20"/>
          <w:szCs w:val="20"/>
        </w:rPr>
        <w:t xml:space="preserve"> </w:t>
      </w:r>
      <w:r w:rsidRPr="00412A4E">
        <w:rPr>
          <w:sz w:val="20"/>
          <w:szCs w:val="20"/>
        </w:rPr>
        <w:t>2015</w:t>
      </w:r>
    </w:p>
    <w:p w:rsidRPr="00412A4E" w:rsidR="00CA0150" w:rsidP="00412A4E" w:rsidRDefault="00CA0150" w14:paraId="193563C5" w14:textId="29F242CA">
      <w:pPr>
        <w:pStyle w:val="RMBSBibliography"/>
        <w:rPr>
          <w:sz w:val="20"/>
          <w:szCs w:val="20"/>
        </w:rPr>
      </w:pPr>
      <w:r w:rsidRPr="00412A4E">
        <w:rPr>
          <w:sz w:val="20"/>
          <w:szCs w:val="20"/>
        </w:rPr>
        <w:t xml:space="preserve">[12] </w:t>
      </w:r>
      <w:r w:rsidRPr="00412A4E">
        <w:rPr>
          <w:sz w:val="20"/>
          <w:szCs w:val="20"/>
        </w:rPr>
        <w:t xml:space="preserve">Guo, </w:t>
      </w:r>
      <w:proofErr w:type="spellStart"/>
      <w:r w:rsidRPr="00412A4E">
        <w:rPr>
          <w:sz w:val="20"/>
          <w:szCs w:val="20"/>
        </w:rPr>
        <w:t>Xiaonan</w:t>
      </w:r>
      <w:proofErr w:type="spellEnd"/>
      <w:r w:rsidRPr="00412A4E">
        <w:rPr>
          <w:sz w:val="20"/>
          <w:szCs w:val="20"/>
        </w:rPr>
        <w:t>, Jian Liu, and Yingying Chen. "</w:t>
      </w:r>
      <w:proofErr w:type="spellStart"/>
      <w:r w:rsidRPr="00412A4E">
        <w:rPr>
          <w:sz w:val="20"/>
          <w:szCs w:val="20"/>
        </w:rPr>
        <w:t>FitCoach</w:t>
      </w:r>
      <w:proofErr w:type="spellEnd"/>
      <w:r w:rsidRPr="00412A4E">
        <w:rPr>
          <w:sz w:val="20"/>
          <w:szCs w:val="20"/>
        </w:rPr>
        <w:t>: Virtual fitness coach empowered by wearable mobile devices." IEEE INFOCOM 2017-IEEE Conference on Computer Communications. IEEE, 2017.</w:t>
      </w:r>
    </w:p>
    <w:p w:rsidRPr="00412A4E" w:rsidR="00CA0150" w:rsidP="00412A4E" w:rsidRDefault="00CA0150" w14:paraId="682F928A" w14:textId="773245E7">
      <w:pPr>
        <w:pStyle w:val="RMBSBibliography"/>
        <w:rPr>
          <w:sz w:val="20"/>
          <w:szCs w:val="20"/>
        </w:rPr>
      </w:pPr>
      <w:r w:rsidRPr="00412A4E">
        <w:rPr>
          <w:sz w:val="20"/>
          <w:szCs w:val="20"/>
        </w:rPr>
        <w:t xml:space="preserve">[13] </w:t>
      </w:r>
      <w:r w:rsidRPr="00412A4E">
        <w:rPr>
          <w:sz w:val="20"/>
          <w:szCs w:val="20"/>
        </w:rPr>
        <w:t>Huebner, Bethany J., et al. "Can injury risk category be changed in athletes? An analysis of an injury prevention system." International journal of sports physical therapy 14.1 (2019): 127.</w:t>
      </w:r>
    </w:p>
    <w:p w:rsidRPr="00412A4E" w:rsidR="00CA0150" w:rsidP="00412A4E" w:rsidRDefault="00CA0150" w14:paraId="393E40FA" w14:textId="15047B57">
      <w:pPr>
        <w:pStyle w:val="RMBSBibliography"/>
        <w:rPr>
          <w:sz w:val="20"/>
          <w:szCs w:val="20"/>
        </w:rPr>
      </w:pPr>
      <w:r w:rsidRPr="00412A4E">
        <w:rPr>
          <w:sz w:val="20"/>
          <w:szCs w:val="20"/>
        </w:rPr>
        <w:t xml:space="preserve">[14] </w:t>
      </w:r>
      <w:r w:rsidRPr="00412A4E">
        <w:rPr>
          <w:sz w:val="20"/>
          <w:szCs w:val="20"/>
        </w:rPr>
        <w:t>Keung, Christine, et al. "</w:t>
      </w:r>
      <w:proofErr w:type="spellStart"/>
      <w:r w:rsidRPr="00412A4E">
        <w:rPr>
          <w:sz w:val="20"/>
          <w:szCs w:val="20"/>
        </w:rPr>
        <w:t>BunnyBolt</w:t>
      </w:r>
      <w:proofErr w:type="spellEnd"/>
      <w:r w:rsidRPr="00412A4E">
        <w:rPr>
          <w:sz w:val="20"/>
          <w:szCs w:val="20"/>
        </w:rPr>
        <w:t>: a mobile fitness app for youth." Proceedings of the 12th International Conference on Interaction Design and Children. 2013.</w:t>
      </w:r>
    </w:p>
    <w:p w:rsidRPr="00412A4E" w:rsidR="00CA0150" w:rsidP="00412A4E" w:rsidRDefault="00CA0150" w14:paraId="5A131011" w14:textId="14C93057">
      <w:pPr>
        <w:pStyle w:val="RMBSBibliography"/>
        <w:rPr>
          <w:sz w:val="20"/>
          <w:szCs w:val="20"/>
        </w:rPr>
      </w:pPr>
      <w:r w:rsidRPr="00412A4E">
        <w:rPr>
          <w:sz w:val="20"/>
          <w:szCs w:val="20"/>
        </w:rPr>
        <w:t xml:space="preserve">[15] </w:t>
      </w:r>
      <w:proofErr w:type="spellStart"/>
      <w:r w:rsidRPr="00412A4E" w:rsidR="003067D1">
        <w:rPr>
          <w:sz w:val="20"/>
          <w:szCs w:val="20"/>
        </w:rPr>
        <w:t>Khargonkar</w:t>
      </w:r>
      <w:proofErr w:type="spellEnd"/>
      <w:r w:rsidRPr="00412A4E" w:rsidR="003067D1">
        <w:rPr>
          <w:sz w:val="20"/>
          <w:szCs w:val="20"/>
        </w:rPr>
        <w:t>, Ninad, et al. "</w:t>
      </w:r>
      <w:proofErr w:type="spellStart"/>
      <w:r w:rsidRPr="00412A4E" w:rsidR="003067D1">
        <w:rPr>
          <w:sz w:val="20"/>
          <w:szCs w:val="20"/>
        </w:rPr>
        <w:t>Virtepex</w:t>
      </w:r>
      <w:proofErr w:type="spellEnd"/>
      <w:r w:rsidRPr="00412A4E" w:rsidR="003067D1">
        <w:rPr>
          <w:sz w:val="20"/>
          <w:szCs w:val="20"/>
        </w:rPr>
        <w:t>: Virtual Remote Tele-Physical Examination System." Proceedings of the 2022 ACM Designing Interactive Systems Conference. 2022.</w:t>
      </w:r>
    </w:p>
    <w:p w:rsidRPr="00412A4E" w:rsidR="003067D1" w:rsidP="00412A4E" w:rsidRDefault="003067D1" w14:paraId="682C1A8E" w14:textId="7F1801AB">
      <w:pPr>
        <w:pStyle w:val="RMBSBibliography"/>
        <w:rPr>
          <w:sz w:val="20"/>
          <w:szCs w:val="20"/>
        </w:rPr>
      </w:pPr>
      <w:r w:rsidRPr="00412A4E">
        <w:rPr>
          <w:sz w:val="20"/>
          <w:szCs w:val="20"/>
        </w:rPr>
        <w:t xml:space="preserve">[16] </w:t>
      </w:r>
      <w:r w:rsidRPr="00412A4E" w:rsidR="00412A4E">
        <w:rPr>
          <w:sz w:val="20"/>
          <w:szCs w:val="20"/>
        </w:rPr>
        <w:t xml:space="preserve">Latreche, Ameur, et al. "Reliability and validity analysis of </w:t>
      </w:r>
      <w:proofErr w:type="spellStart"/>
      <w:r w:rsidRPr="00412A4E" w:rsidR="00412A4E">
        <w:rPr>
          <w:sz w:val="20"/>
          <w:szCs w:val="20"/>
        </w:rPr>
        <w:t>MediaPipe</w:t>
      </w:r>
      <w:proofErr w:type="spellEnd"/>
      <w:r w:rsidRPr="00412A4E" w:rsidR="00412A4E">
        <w:rPr>
          <w:sz w:val="20"/>
          <w:szCs w:val="20"/>
        </w:rPr>
        <w:t>-based measurement system for some human rehabilitation motions." Measurement 214 (2023): 112826.</w:t>
      </w:r>
    </w:p>
    <w:p w:rsidRPr="00412A4E" w:rsidR="00412A4E" w:rsidP="00412A4E" w:rsidRDefault="00412A4E" w14:paraId="72410FE2" w14:textId="0CE2618D">
      <w:pPr>
        <w:pStyle w:val="RMBSBibliography"/>
        <w:rPr>
          <w:sz w:val="20"/>
          <w:szCs w:val="20"/>
        </w:rPr>
      </w:pPr>
      <w:r w:rsidRPr="00412A4E">
        <w:rPr>
          <w:sz w:val="20"/>
          <w:szCs w:val="20"/>
        </w:rPr>
        <w:t xml:space="preserve">[17] </w:t>
      </w:r>
      <w:r w:rsidRPr="00412A4E">
        <w:rPr>
          <w:sz w:val="20"/>
          <w:szCs w:val="20"/>
        </w:rPr>
        <w:t>Loper, Matthew, et al. "SMPL: A skinned multi-person linear model." Seminal Graphics Papers: Pushing the Boundaries, Volume 2. 2023. 851-866.</w:t>
      </w:r>
    </w:p>
    <w:p w:rsidRPr="00412A4E" w:rsidR="00412A4E" w:rsidP="00412A4E" w:rsidRDefault="00412A4E" w14:paraId="1B97225D" w14:textId="7ACC5CC8">
      <w:pPr>
        <w:pStyle w:val="RMBSBibliography"/>
        <w:rPr>
          <w:sz w:val="20"/>
          <w:szCs w:val="20"/>
        </w:rPr>
      </w:pPr>
      <w:r w:rsidRPr="00412A4E">
        <w:rPr>
          <w:sz w:val="20"/>
          <w:szCs w:val="20"/>
        </w:rPr>
        <w:t xml:space="preserve">[18] </w:t>
      </w:r>
      <w:proofErr w:type="spellStart"/>
      <w:r w:rsidRPr="00412A4E">
        <w:rPr>
          <w:sz w:val="20"/>
          <w:szCs w:val="20"/>
        </w:rPr>
        <w:t>Lugaresi</w:t>
      </w:r>
      <w:proofErr w:type="spellEnd"/>
      <w:r w:rsidRPr="00412A4E">
        <w:rPr>
          <w:sz w:val="20"/>
          <w:szCs w:val="20"/>
        </w:rPr>
        <w:t>, Camillo, et al. "</w:t>
      </w:r>
      <w:proofErr w:type="spellStart"/>
      <w:r w:rsidRPr="00412A4E">
        <w:rPr>
          <w:sz w:val="20"/>
          <w:szCs w:val="20"/>
        </w:rPr>
        <w:t>Mediapipe</w:t>
      </w:r>
      <w:proofErr w:type="spellEnd"/>
      <w:r w:rsidRPr="00412A4E">
        <w:rPr>
          <w:sz w:val="20"/>
          <w:szCs w:val="20"/>
        </w:rPr>
        <w:t xml:space="preserve">: A framework for building perception pipelines." </w:t>
      </w:r>
      <w:proofErr w:type="spellStart"/>
      <w:r w:rsidRPr="00412A4E">
        <w:rPr>
          <w:sz w:val="20"/>
          <w:szCs w:val="20"/>
        </w:rPr>
        <w:t>arXiv</w:t>
      </w:r>
      <w:proofErr w:type="spellEnd"/>
      <w:r w:rsidRPr="00412A4E">
        <w:rPr>
          <w:sz w:val="20"/>
          <w:szCs w:val="20"/>
        </w:rPr>
        <w:t xml:space="preserve"> preprint arXiv:1906.08172 (2019).</w:t>
      </w:r>
    </w:p>
    <w:p w:rsidRPr="00412A4E" w:rsidR="003067D1" w:rsidP="00412A4E" w:rsidRDefault="003067D1" w14:paraId="0EA75837" w14:textId="0815685C">
      <w:pPr>
        <w:pStyle w:val="RMBSBibliography"/>
        <w:rPr>
          <w:sz w:val="20"/>
          <w:szCs w:val="20"/>
        </w:rPr>
      </w:pPr>
      <w:r w:rsidRPr="00412A4E">
        <w:rPr>
          <w:sz w:val="20"/>
          <w:szCs w:val="20"/>
        </w:rPr>
        <w:t xml:space="preserve">[19] </w:t>
      </w:r>
      <w:proofErr w:type="spellStart"/>
      <w:r w:rsidRPr="00412A4E">
        <w:rPr>
          <w:sz w:val="20"/>
          <w:szCs w:val="20"/>
        </w:rPr>
        <w:t>Matsel</w:t>
      </w:r>
      <w:proofErr w:type="spellEnd"/>
      <w:r w:rsidRPr="00412A4E">
        <w:rPr>
          <w:sz w:val="20"/>
          <w:szCs w:val="20"/>
        </w:rPr>
        <w:t xml:space="preserve">, Kyle, et al. "Self-Movement Screening using the </w:t>
      </w:r>
      <w:proofErr w:type="spellStart"/>
      <w:r w:rsidRPr="00412A4E">
        <w:rPr>
          <w:sz w:val="20"/>
          <w:szCs w:val="20"/>
        </w:rPr>
        <w:t>Symmio</w:t>
      </w:r>
      <w:proofErr w:type="spellEnd"/>
      <w:r w:rsidRPr="00412A4E">
        <w:rPr>
          <w:sz w:val="20"/>
          <w:szCs w:val="20"/>
        </w:rPr>
        <w:t xml:space="preserve"> Application is Reliable and Valid for Identifying Musculoskeletal Risk Factors." International Journal of Sports Physical Therapy 18.2 (2023): 439.</w:t>
      </w:r>
    </w:p>
    <w:p w:rsidRPr="00412A4E" w:rsidR="003067D1" w:rsidP="00412A4E" w:rsidRDefault="003067D1" w14:paraId="234280E8" w14:textId="00C18193">
      <w:pPr>
        <w:pStyle w:val="RMBSBibliography"/>
        <w:rPr>
          <w:sz w:val="20"/>
          <w:szCs w:val="20"/>
        </w:rPr>
      </w:pPr>
      <w:r w:rsidRPr="00412A4E">
        <w:rPr>
          <w:sz w:val="20"/>
          <w:szCs w:val="20"/>
        </w:rPr>
        <w:t xml:space="preserve">[20] </w:t>
      </w:r>
      <w:r w:rsidRPr="00412A4E">
        <w:rPr>
          <w:sz w:val="20"/>
          <w:szCs w:val="20"/>
        </w:rPr>
        <w:t>Morris, Dan, et al. "</w:t>
      </w:r>
      <w:proofErr w:type="spellStart"/>
      <w:r w:rsidRPr="00412A4E">
        <w:rPr>
          <w:sz w:val="20"/>
          <w:szCs w:val="20"/>
        </w:rPr>
        <w:t>RecoFit</w:t>
      </w:r>
      <w:proofErr w:type="spellEnd"/>
      <w:r w:rsidRPr="00412A4E">
        <w:rPr>
          <w:sz w:val="20"/>
          <w:szCs w:val="20"/>
        </w:rPr>
        <w:t>: using a wearable sensor to find, recognize, and count repetitive exercises." Proceedings of the SIGCHI Conference on Human Factors in Computing Systems. 2014.</w:t>
      </w:r>
    </w:p>
    <w:p w:rsidRPr="00412A4E" w:rsidR="003067D1" w:rsidP="00412A4E" w:rsidRDefault="003067D1" w14:paraId="5165667B" w14:textId="7FB41F9F">
      <w:pPr>
        <w:pStyle w:val="RMBSBibliography"/>
        <w:rPr>
          <w:sz w:val="20"/>
          <w:szCs w:val="20"/>
        </w:rPr>
      </w:pPr>
      <w:r w:rsidRPr="00412A4E">
        <w:rPr>
          <w:sz w:val="20"/>
          <w:szCs w:val="20"/>
        </w:rPr>
        <w:t xml:space="preserve">[21] </w:t>
      </w:r>
      <w:r w:rsidRPr="00412A4E">
        <w:rPr>
          <w:sz w:val="20"/>
          <w:szCs w:val="20"/>
        </w:rPr>
        <w:t>Ståhl, Olov, et al. "A mobile fitness companion." The Fourth International Workshop on Human-Computer Conversation. 2008.</w:t>
      </w:r>
    </w:p>
    <w:p w:rsidRPr="00412A4E" w:rsidR="003067D1" w:rsidP="00412A4E" w:rsidRDefault="003067D1" w14:paraId="4E1FDFE4" w14:textId="5691BF3A">
      <w:pPr>
        <w:pStyle w:val="RMBSBibliography"/>
        <w:rPr>
          <w:sz w:val="20"/>
          <w:szCs w:val="20"/>
        </w:rPr>
      </w:pPr>
      <w:r w:rsidRPr="00412A4E">
        <w:rPr>
          <w:sz w:val="20"/>
          <w:szCs w:val="20"/>
        </w:rPr>
        <w:t xml:space="preserve">[22] </w:t>
      </w:r>
      <w:proofErr w:type="spellStart"/>
      <w:r w:rsidRPr="00412A4E">
        <w:rPr>
          <w:sz w:val="20"/>
          <w:szCs w:val="20"/>
        </w:rPr>
        <w:t>Teyhen</w:t>
      </w:r>
      <w:proofErr w:type="spellEnd"/>
      <w:r w:rsidRPr="00412A4E">
        <w:rPr>
          <w:sz w:val="20"/>
          <w:szCs w:val="20"/>
        </w:rPr>
        <w:t xml:space="preserve">, </w:t>
      </w:r>
      <w:proofErr w:type="spellStart"/>
      <w:r w:rsidRPr="00412A4E">
        <w:rPr>
          <w:sz w:val="20"/>
          <w:szCs w:val="20"/>
        </w:rPr>
        <w:t>Deydre</w:t>
      </w:r>
      <w:proofErr w:type="spellEnd"/>
      <w:r w:rsidRPr="00412A4E">
        <w:rPr>
          <w:sz w:val="20"/>
          <w:szCs w:val="20"/>
        </w:rPr>
        <w:t xml:space="preserve"> S., et al. "Identification of risk factors prospectively associated with musculoskeletal injury in a warrior athlete population." Sports Health 12.6 (2020): 564-572.</w:t>
      </w:r>
    </w:p>
    <w:p w:rsidRPr="00412A4E" w:rsidR="003067D1" w:rsidP="00412A4E" w:rsidRDefault="003067D1" w14:paraId="389D4D8F" w14:textId="6A959762">
      <w:pPr>
        <w:pStyle w:val="RMBSBibliography"/>
        <w:rPr>
          <w:sz w:val="20"/>
          <w:szCs w:val="20"/>
        </w:rPr>
      </w:pPr>
      <w:r w:rsidRPr="00412A4E">
        <w:rPr>
          <w:sz w:val="20"/>
          <w:szCs w:val="20"/>
        </w:rPr>
        <w:t xml:space="preserve">[23] </w:t>
      </w:r>
      <w:r w:rsidRPr="00412A4E" w:rsidR="00412A4E">
        <w:rPr>
          <w:sz w:val="20"/>
          <w:szCs w:val="20"/>
        </w:rPr>
        <w:t xml:space="preserve">Tölgyessy, Michal, Martin Dekan, and Ľuboš Chovanec. "Skeleton tracking accuracy and precision evaluation of Kinect V1, Kinect V2, and the azure </w:t>
      </w:r>
      <w:proofErr w:type="spellStart"/>
      <w:r w:rsidRPr="00412A4E" w:rsidR="00412A4E">
        <w:rPr>
          <w:sz w:val="20"/>
          <w:szCs w:val="20"/>
        </w:rPr>
        <w:t>kinect</w:t>
      </w:r>
      <w:proofErr w:type="spellEnd"/>
      <w:r w:rsidRPr="00412A4E" w:rsidR="00412A4E">
        <w:rPr>
          <w:sz w:val="20"/>
          <w:szCs w:val="20"/>
        </w:rPr>
        <w:t>." Applied Sciences 11.12 (2021): 5756.</w:t>
      </w:r>
    </w:p>
    <w:p w:rsidRPr="00412A4E" w:rsidR="003067D1" w:rsidP="00412A4E" w:rsidRDefault="003067D1" w14:paraId="1F24D7D5" w14:textId="5F7A3E24">
      <w:pPr>
        <w:pStyle w:val="RMBSBibliography"/>
        <w:rPr>
          <w:sz w:val="20"/>
          <w:szCs w:val="20"/>
        </w:rPr>
      </w:pPr>
      <w:r w:rsidRPr="00412A4E">
        <w:rPr>
          <w:sz w:val="20"/>
          <w:szCs w:val="20"/>
        </w:rPr>
        <w:t xml:space="preserve">[24] </w:t>
      </w:r>
      <w:r w:rsidRPr="00412A4E">
        <w:rPr>
          <w:sz w:val="20"/>
          <w:szCs w:val="20"/>
        </w:rPr>
        <w:t>Xu, Hongyi, et al. "</w:t>
      </w:r>
      <w:proofErr w:type="spellStart"/>
      <w:r w:rsidRPr="00412A4E">
        <w:rPr>
          <w:sz w:val="20"/>
          <w:szCs w:val="20"/>
        </w:rPr>
        <w:t>Ghum</w:t>
      </w:r>
      <w:proofErr w:type="spellEnd"/>
      <w:r w:rsidRPr="00412A4E">
        <w:rPr>
          <w:sz w:val="20"/>
          <w:szCs w:val="20"/>
        </w:rPr>
        <w:t xml:space="preserve"> &amp; </w:t>
      </w:r>
      <w:proofErr w:type="spellStart"/>
      <w:r w:rsidRPr="00412A4E">
        <w:rPr>
          <w:sz w:val="20"/>
          <w:szCs w:val="20"/>
        </w:rPr>
        <w:t>ghuml</w:t>
      </w:r>
      <w:proofErr w:type="spellEnd"/>
      <w:r w:rsidRPr="00412A4E">
        <w:rPr>
          <w:sz w:val="20"/>
          <w:szCs w:val="20"/>
        </w:rPr>
        <w:t>: Generative 3d human shape and articulated pose models." Proceedings of the IEEE/CVF Conference on Computer Vision and Pattern Recognition. 2020.</w:t>
      </w:r>
    </w:p>
    <w:p w:rsidRPr="00412A4E" w:rsidR="003067D1" w:rsidP="00412A4E" w:rsidRDefault="003067D1" w14:paraId="73A144F9" w14:textId="0EC17212">
      <w:pPr>
        <w:pStyle w:val="RMBSBibliography"/>
        <w:rPr>
          <w:sz w:val="20"/>
          <w:szCs w:val="20"/>
        </w:rPr>
      </w:pPr>
    </w:p>
    <w:sectPr w:rsidRPr="00412A4E" w:rsidR="003067D1">
      <w:pgSz w:w="12240" w:h="15840" w:orient="portrait"/>
      <w:pgMar w:top="1627" w:right="1080" w:bottom="1627" w:left="1080" w:header="720" w:footer="720" w:gutter="0"/>
      <w:cols w:space="720"/>
    </w:sectPr>
  </w:body>
</w:document>
</file>

<file path=word/comments.xml><?xml version="1.0" encoding="utf-8"?>
<w:comments xmlns:w14="http://schemas.microsoft.com/office/word/2010/wordml" xmlns:w="http://schemas.openxmlformats.org/wordprocessingml/2006/main">
  <w:comment w:initials="MC" w:author="Matthew Castillo" w:date="2024-06-23T13:15:46" w:id="850322044">
    <w:p w:rsidR="707A6345" w:rsidRDefault="707A6345" w14:paraId="6FB18B24" w14:textId="4B22DDD7">
      <w:pPr>
        <w:pStyle w:val="CommentText"/>
      </w:pPr>
      <w:r w:rsidR="707A6345">
        <w:rPr/>
        <w:t>consider replacing "owing" with due</w:t>
      </w:r>
      <w:r>
        <w:rPr>
          <w:rStyle w:val="CommentReference"/>
        </w:rPr>
        <w:annotationRef/>
      </w:r>
    </w:p>
  </w:comment>
  <w:comment w:initials="MC" w:author="Matthew Castillo" w:date="2024-06-23T13:17:37" w:id="555230290">
    <w:p w:rsidR="707A6345" w:rsidRDefault="707A6345" w14:paraId="25FEEF69" w14:textId="7DBA25D1">
      <w:pPr>
        <w:pStyle w:val="CommentText"/>
      </w:pPr>
      <w:r w:rsidR="707A6345">
        <w:rPr/>
        <w:t>Consider putting this in parenthesis</w:t>
      </w:r>
      <w:r>
        <w:rPr>
          <w:rStyle w:val="CommentReference"/>
        </w:rPr>
        <w:annotationRef/>
      </w:r>
    </w:p>
  </w:comment>
  <w:comment w:initials="MC" w:author="Matthew Castillo" w:date="2024-06-23T13:19:55" w:id="648726786">
    <w:p w:rsidR="707A6345" w:rsidRDefault="707A6345" w14:paraId="70B8948E" w14:textId="43735745">
      <w:pPr>
        <w:pStyle w:val="CommentText"/>
      </w:pPr>
      <w:r w:rsidR="707A6345">
        <w:rPr/>
        <w:t>Consider rewording this to "The Function Movement Screen (FMS) is an application primarily targeted for physical therapists and fitness profession to rate and rank movement patterns and functional mobility.</w:t>
      </w:r>
      <w:r>
        <w:rPr>
          <w:rStyle w:val="CommentReference"/>
        </w:rPr>
        <w:annotationRef/>
      </w:r>
    </w:p>
  </w:comment>
  <w:comment w:initials="MC" w:author="Matthew Castillo" w:date="2024-06-23T13:20:46" w:id="549595336">
    <w:p w:rsidR="707A6345" w:rsidRDefault="707A6345" w14:paraId="1487A575" w14:textId="70B230D4">
      <w:pPr>
        <w:pStyle w:val="CommentText"/>
      </w:pPr>
      <w:r w:rsidR="707A6345">
        <w:rPr/>
        <w:t>Also checks for core stability</w:t>
      </w:r>
      <w:r>
        <w:rPr>
          <w:rStyle w:val="CommentReference"/>
        </w:rPr>
        <w:annotationRef/>
      </w:r>
    </w:p>
  </w:comment>
  <w:comment w:initials="MC" w:author="Matthew Castillo" w:date="2024-06-23T13:21:03" w:id="1087598951">
    <w:p w:rsidR="707A6345" w:rsidRDefault="707A6345" w14:paraId="6E6CEB15" w14:textId="41F86B17">
      <w:pPr>
        <w:pStyle w:val="CommentText"/>
      </w:pPr>
      <w:r w:rsidR="707A6345">
        <w:rPr/>
        <w:t>Also checks for core stability</w:t>
      </w:r>
      <w:r>
        <w:rPr>
          <w:rStyle w:val="CommentReference"/>
        </w:rPr>
        <w:annotationRef/>
      </w:r>
    </w:p>
  </w:comment>
  <w:comment w:initials="MC" w:author="Matthew Castillo" w:date="2024-06-23T15:02:19" w:id="973191958">
    <w:p w:rsidR="707A6345" w:rsidRDefault="707A6345" w14:paraId="673F5914" w14:textId="3BCA1717">
      <w:pPr>
        <w:pStyle w:val="CommentText"/>
      </w:pPr>
      <w:r w:rsidR="707A6345">
        <w:rPr/>
        <w:t>Consider rewording this part</w:t>
      </w:r>
      <w:r>
        <w:rPr>
          <w:rStyle w:val="CommentReference"/>
        </w:rPr>
        <w:annotationRef/>
      </w:r>
    </w:p>
  </w:comment>
  <w:comment w:initials="MC" w:author="Matthew Castillo" w:date="2024-06-23T15:05:51" w:id="384470382">
    <w:p w:rsidR="707A6345" w:rsidRDefault="707A6345" w14:paraId="3C2B0192" w14:textId="5C569E05">
      <w:pPr>
        <w:pStyle w:val="CommentText"/>
      </w:pPr>
      <w:r w:rsidR="707A6345">
        <w:rPr/>
        <w:t>This could be more concise. Maybe change this part to "button that initiates the mobile camera for testing."</w:t>
      </w:r>
      <w:r>
        <w:rPr>
          <w:rStyle w:val="CommentReference"/>
        </w:rPr>
        <w:annotationRef/>
      </w:r>
    </w:p>
  </w:comment>
  <w:comment w:initials="MC" w:author="Matthew Castillo" w:date="2024-06-23T15:08:39" w:id="523898036">
    <w:p w:rsidR="707A6345" w:rsidRDefault="707A6345" w14:paraId="70CBD0A2" w14:textId="0D2BACD1">
      <w:pPr>
        <w:pStyle w:val="CommentText"/>
      </w:pPr>
      <w:r w:rsidR="707A6345">
        <w:rPr/>
        <w:t>Combine these sentences maybe like this: "Once a movement is completed, the toggle for movement on the home screen is switched to show the same, and  the mandatory pain scale is automatically prompted with an assigned value".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B18B24"/>
  <w15:commentEx w15:done="0" w15:paraId="25FEEF69"/>
  <w15:commentEx w15:done="0" w15:paraId="70B8948E"/>
  <w15:commentEx w15:done="0" w15:paraId="1487A575"/>
  <w15:commentEx w15:done="0" w15:paraId="6E6CEB15"/>
  <w15:commentEx w15:done="0" w15:paraId="673F5914"/>
  <w15:commentEx w15:done="0" w15:paraId="3C2B0192"/>
  <w15:commentEx w15:done="0" w15:paraId="70CBD0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3D6C39" w16cex:dateUtc="2024-06-23T18:15:46.826Z"/>
  <w16cex:commentExtensible w16cex:durableId="30909899" w16cex:dateUtc="2024-06-23T18:17:37.414Z"/>
  <w16cex:commentExtensible w16cex:durableId="114D0339" w16cex:dateUtc="2024-06-23T18:19:55.3Z"/>
  <w16cex:commentExtensible w16cex:durableId="0E0E17B7" w16cex:dateUtc="2024-06-23T18:20:46.413Z"/>
  <w16cex:commentExtensible w16cex:durableId="242263E9" w16cex:dateUtc="2024-06-23T18:21:03.185Z"/>
  <w16cex:commentExtensible w16cex:durableId="576C8E45" w16cex:dateUtc="2024-06-23T20:02:19.882Z"/>
  <w16cex:commentExtensible w16cex:durableId="6200F5D3" w16cex:dateUtc="2024-06-23T20:05:51.905Z"/>
  <w16cex:commentExtensible w16cex:durableId="3EA8F5EA" w16cex:dateUtc="2024-06-23T20:08:39.788Z"/>
</w16cex:commentsExtensible>
</file>

<file path=word/commentsIds.xml><?xml version="1.0" encoding="utf-8"?>
<w16cid:commentsIds xmlns:mc="http://schemas.openxmlformats.org/markup-compatibility/2006" xmlns:w16cid="http://schemas.microsoft.com/office/word/2016/wordml/cid" mc:Ignorable="w16cid">
  <w16cid:commentId w16cid:paraId="6FB18B24" w16cid:durableId="4F3D6C39"/>
  <w16cid:commentId w16cid:paraId="25FEEF69" w16cid:durableId="30909899"/>
  <w16cid:commentId w16cid:paraId="70B8948E" w16cid:durableId="114D0339"/>
  <w16cid:commentId w16cid:paraId="1487A575" w16cid:durableId="0E0E17B7"/>
  <w16cid:commentId w16cid:paraId="6E6CEB15" w16cid:durableId="242263E9"/>
  <w16cid:commentId w16cid:paraId="673F5914" w16cid:durableId="576C8E45"/>
  <w16cid:commentId w16cid:paraId="3C2B0192" w16cid:durableId="6200F5D3"/>
  <w16cid:commentId w16cid:paraId="70CBD0A2" w16cid:durableId="3EA8F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58CE" w:rsidRDefault="002A58CE" w14:paraId="5297934B" w14:textId="77777777">
      <w:r>
        <w:separator/>
      </w:r>
    </w:p>
  </w:endnote>
  <w:endnote w:type="continuationSeparator" w:id="0">
    <w:p w:rsidR="002A58CE" w:rsidRDefault="002A58CE" w14:paraId="7611292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58CE" w:rsidRDefault="002A58CE" w14:paraId="1921BFF1" w14:textId="77777777">
      <w:r>
        <w:rPr>
          <w:color w:val="000000"/>
        </w:rPr>
        <w:separator/>
      </w:r>
    </w:p>
  </w:footnote>
  <w:footnote w:type="continuationSeparator" w:id="0">
    <w:p w:rsidR="002A58CE" w:rsidRDefault="002A58CE" w14:paraId="61F59AD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22D"/>
    <w:multiLevelType w:val="hybridMultilevel"/>
    <w:tmpl w:val="D5049B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706B14"/>
    <w:multiLevelType w:val="hybridMultilevel"/>
    <w:tmpl w:val="20F6E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827FA"/>
    <w:multiLevelType w:val="hybridMultilevel"/>
    <w:tmpl w:val="74869D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DA15F1"/>
    <w:multiLevelType w:val="hybridMultilevel"/>
    <w:tmpl w:val="D9786E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2AB0F62"/>
    <w:multiLevelType w:val="hybridMultilevel"/>
    <w:tmpl w:val="1B52764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A8785A"/>
    <w:multiLevelType w:val="hybridMultilevel"/>
    <w:tmpl w:val="C9763C06"/>
    <w:lvl w:ilvl="0" w:tplc="3FBA3D18">
      <w:start w:val="1"/>
      <w:numFmt w:val="upperLetter"/>
      <w:lvlText w:val="%1."/>
      <w:lvlJc w:val="left"/>
      <w:pPr>
        <w:ind w:left="360" w:hanging="360"/>
      </w:pPr>
      <w:rPr>
        <w:rFonts w:hint="default"/>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617398">
    <w:abstractNumId w:val="0"/>
  </w:num>
  <w:num w:numId="2" w16cid:durableId="245726080">
    <w:abstractNumId w:val="3"/>
  </w:num>
  <w:num w:numId="3" w16cid:durableId="1885368611">
    <w:abstractNumId w:val="4"/>
  </w:num>
  <w:num w:numId="4" w16cid:durableId="185486202">
    <w:abstractNumId w:val="2"/>
  </w:num>
  <w:num w:numId="5" w16cid:durableId="1022438263">
    <w:abstractNumId w:val="5"/>
  </w:num>
  <w:num w:numId="6" w16cid:durableId="1350791178">
    <w:abstractNumId w:val="1"/>
  </w:num>
</w:numbering>
</file>

<file path=word/people.xml><?xml version="1.0" encoding="utf-8"?>
<w15:people xmlns:mc="http://schemas.openxmlformats.org/markup-compatibility/2006" xmlns:w15="http://schemas.microsoft.com/office/word/2012/wordml" mc:Ignorable="w15">
  <w15:person w15:author="Matthew Castillo">
    <w15:presenceInfo w15:providerId="AD" w15:userId="S::mcastillo15@patriots.uttyler.edu::1fbe2df3-39b8-4b42-ae2a-3498d4b659e8"/>
  </w15:person>
  <w15:person w15:author="Matthew Castillo">
    <w15:presenceInfo w15:providerId="AD" w15:userId="S::mcastillo15@patriots.uttyler.edu::1fbe2df3-39b8-4b42-ae2a-3498d4b65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true"/>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91"/>
    <w:rsid w:val="000A4ADE"/>
    <w:rsid w:val="001839FE"/>
    <w:rsid w:val="001B4BE1"/>
    <w:rsid w:val="0029430C"/>
    <w:rsid w:val="002A58CE"/>
    <w:rsid w:val="003067D1"/>
    <w:rsid w:val="003D60B9"/>
    <w:rsid w:val="00412A4E"/>
    <w:rsid w:val="004D49F8"/>
    <w:rsid w:val="00514DAA"/>
    <w:rsid w:val="00561794"/>
    <w:rsid w:val="006359D5"/>
    <w:rsid w:val="007257E6"/>
    <w:rsid w:val="009825BB"/>
    <w:rsid w:val="009C372B"/>
    <w:rsid w:val="00A60BC5"/>
    <w:rsid w:val="00B12291"/>
    <w:rsid w:val="00CA0150"/>
    <w:rsid w:val="00E12208"/>
    <w:rsid w:val="00E94E0E"/>
    <w:rsid w:val="0234B6B4"/>
    <w:rsid w:val="09038D4D"/>
    <w:rsid w:val="135831BD"/>
    <w:rsid w:val="14A206E2"/>
    <w:rsid w:val="14A206E2"/>
    <w:rsid w:val="2E41C243"/>
    <w:rsid w:val="2E41C243"/>
    <w:rsid w:val="2E86CB5C"/>
    <w:rsid w:val="3DD6A024"/>
    <w:rsid w:val="41A276C6"/>
    <w:rsid w:val="681059D6"/>
    <w:rsid w:val="6ECA5470"/>
    <w:rsid w:val="7027BAE8"/>
    <w:rsid w:val="707A6345"/>
    <w:rsid w:val="7411D7B8"/>
    <w:rsid w:val="76BA1BE9"/>
    <w:rsid w:val="77B7D62F"/>
    <w:rsid w:val="7F43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75B2"/>
  <w15:docId w15:val="{185D95F8-2247-4F2B-84A7-2B3A1507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hAnsi="Liberation Serif" w:eastAsia="Arial Unicode MS"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shd w:val="clear" w:color="auto" w:fill="FFFF99"/>
    </w:pPr>
  </w:style>
  <w:style w:type="paragraph" w:styleId="Heading" w:customStyle="1">
    <w:name w:val="Heading"/>
    <w:basedOn w:val="Standard"/>
    <w:next w:val="Textbody"/>
    <w:pPr>
      <w:keepNext/>
      <w:spacing w:before="240" w:after="120"/>
    </w:pPr>
    <w:rPr>
      <w:rFonts w:ascii="Liberation Sans"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ext" w:customStyle="1">
    <w:name w:val="Text"/>
    <w:basedOn w:val="Standard"/>
    <w:pPr>
      <w:jc w:val="both"/>
    </w:pPr>
  </w:style>
  <w:style w:type="paragraph" w:styleId="RMBSPaperTitle" w:customStyle="1">
    <w:name w:val="RMBS Paper Title"/>
    <w:next w:val="RMBSAuthor"/>
    <w:pPr>
      <w:jc w:val="center"/>
    </w:pPr>
    <w:rPr>
      <w:rFonts w:ascii="Times New Roman" w:hAnsi="Times New Roman" w:eastAsia="Times New Roman" w:cs="Times New Roman"/>
      <w:b/>
      <w:caps/>
      <w:sz w:val="36"/>
    </w:rPr>
  </w:style>
  <w:style w:type="paragraph" w:styleId="RMBSAuthor" w:customStyle="1">
    <w:name w:val="RMBS Author"/>
    <w:next w:val="RMBSAffiliation"/>
    <w:pPr>
      <w:spacing w:before="115"/>
      <w:jc w:val="center"/>
    </w:pPr>
    <w:rPr>
      <w:rFonts w:ascii="Times New Roman" w:hAnsi="Times New Roman" w:eastAsia="Times New Roman" w:cs="Times New Roman"/>
      <w:b/>
      <w:sz w:val="21"/>
    </w:rPr>
  </w:style>
  <w:style w:type="paragraph" w:styleId="RMBSAffiliation" w:customStyle="1">
    <w:name w:val="RMBS Affiliation"/>
    <w:pPr>
      <w:jc w:val="center"/>
    </w:pPr>
    <w:rPr>
      <w:rFonts w:ascii="Times New Roman" w:hAnsi="Times New Roman" w:eastAsia="Times New Roman" w:cs="Times New Roman"/>
      <w:sz w:val="21"/>
    </w:rPr>
  </w:style>
  <w:style w:type="paragraph" w:styleId="RMBSCorrespAuthorAddress" w:customStyle="1">
    <w:name w:val="RMBS CorrespAuthorAddress"/>
    <w:rPr>
      <w:rFonts w:ascii="Times New Roman" w:hAnsi="Times New Roman" w:eastAsia="Times New Roman" w:cs="Times New Roman"/>
      <w:b/>
      <w:bCs/>
      <w:sz w:val="20"/>
      <w:szCs w:val="20"/>
    </w:rPr>
  </w:style>
  <w:style w:type="paragraph" w:styleId="RMBSCorrespAuthorName" w:customStyle="1">
    <w:name w:val="RMBS CorrespAuthorName"/>
    <w:next w:val="RMBSCorrespAuthorAddress"/>
    <w:pPr>
      <w:spacing w:before="115"/>
    </w:pPr>
    <w:rPr>
      <w:b/>
      <w:bCs/>
      <w:sz w:val="20"/>
      <w:szCs w:val="20"/>
    </w:rPr>
  </w:style>
  <w:style w:type="paragraph" w:styleId="RMBSAbstractTitle" w:customStyle="1">
    <w:name w:val="RMBS Abstract Title"/>
    <w:next w:val="RMBSAbstract"/>
    <w:pPr>
      <w:spacing w:before="475" w:after="115"/>
      <w:jc w:val="center"/>
    </w:pPr>
    <w:rPr>
      <w:rFonts w:ascii="Times New Roman" w:hAnsi="Times New Roman" w:eastAsia="Times New Roman" w:cs="Times New Roman"/>
      <w:b/>
      <w:caps/>
      <w:sz w:val="28"/>
    </w:rPr>
  </w:style>
  <w:style w:type="paragraph" w:styleId="RMBSAbstract" w:customStyle="1">
    <w:name w:val="RMBS Abstract"/>
    <w:pPr>
      <w:jc w:val="both"/>
    </w:pPr>
    <w:rPr>
      <w:rFonts w:ascii="Times New Roman" w:hAnsi="Times New Roman" w:eastAsia="Times New Roman" w:cs="Times New Roman"/>
      <w:sz w:val="21"/>
    </w:rPr>
  </w:style>
  <w:style w:type="paragraph" w:styleId="RMBSKeywords" w:customStyle="1">
    <w:name w:val="RMBS Keywords"/>
    <w:next w:val="RMBSSectionTitle"/>
    <w:pPr>
      <w:spacing w:before="240"/>
      <w:jc w:val="both"/>
    </w:pPr>
    <w:rPr>
      <w:rFonts w:ascii="Times New Roman" w:hAnsi="Times New Roman" w:eastAsia="Times New Roman" w:cs="Times New Roman"/>
      <w:sz w:val="21"/>
    </w:rPr>
  </w:style>
  <w:style w:type="paragraph" w:styleId="RMBSSectionTitle" w:customStyle="1">
    <w:name w:val="RMBS Section Title"/>
    <w:next w:val="RMBSTextBody"/>
    <w:pPr>
      <w:keepNext/>
      <w:spacing w:before="245" w:after="115"/>
      <w:jc w:val="center"/>
    </w:pPr>
    <w:rPr>
      <w:rFonts w:ascii="Times New Roman" w:hAnsi="Times New Roman" w:eastAsia="Times New Roman" w:cs="Times New Roman"/>
      <w:b/>
      <w:caps/>
      <w:sz w:val="28"/>
    </w:rPr>
  </w:style>
  <w:style w:type="paragraph" w:styleId="RMBSTextBody" w:customStyle="1">
    <w:name w:val="RMBS Text Body"/>
    <w:pPr>
      <w:ind w:firstLine="360"/>
      <w:jc w:val="both"/>
    </w:pPr>
    <w:rPr>
      <w:rFonts w:ascii="Times New Roman" w:hAnsi="Times New Roman" w:eastAsia="Times New Roman" w:cs="Times New Roman"/>
      <w:sz w:val="21"/>
    </w:rPr>
  </w:style>
  <w:style w:type="paragraph" w:styleId="RMBSEquation" w:customStyle="1">
    <w:name w:val="RMBS Equation"/>
    <w:next w:val="RMBSTextBody"/>
    <w:pPr>
      <w:tabs>
        <w:tab w:val="center" w:pos="5040"/>
        <w:tab w:val="right" w:pos="10080"/>
      </w:tabs>
      <w:spacing w:before="245" w:after="245"/>
      <w:jc w:val="center"/>
    </w:pPr>
    <w:rPr>
      <w:rFonts w:ascii="Times New Roman" w:hAnsi="Times New Roman" w:eastAsia="Times New Roman" w:cs="Times New Roman"/>
      <w:sz w:val="21"/>
    </w:rPr>
  </w:style>
  <w:style w:type="paragraph" w:styleId="RMBSFigure" w:customStyle="1">
    <w:name w:val="RMBS Figure"/>
    <w:next w:val="RMBSFigureCaption"/>
    <w:pPr>
      <w:keepNext/>
      <w:keepLines/>
      <w:widowControl w:val="0"/>
      <w:spacing w:before="245"/>
      <w:jc w:val="center"/>
    </w:pPr>
    <w:rPr>
      <w:rFonts w:ascii="Times New Roman" w:hAnsi="Times New Roman" w:eastAsia="Times New Roman" w:cs="Times New Roman"/>
      <w:sz w:val="20"/>
      <w:szCs w:val="20"/>
    </w:rPr>
  </w:style>
  <w:style w:type="paragraph" w:styleId="RMBSFigureCaption" w:customStyle="1">
    <w:name w:val="RMBS Figure Caption"/>
    <w:next w:val="RMBSTextBody"/>
    <w:pPr>
      <w:keepLines/>
      <w:widowControl w:val="0"/>
      <w:spacing w:after="245"/>
      <w:jc w:val="center"/>
    </w:pPr>
    <w:rPr>
      <w:rFonts w:ascii="Times New Roman" w:hAnsi="Times New Roman" w:eastAsia="Times New Roman" w:cs="Times New Roman"/>
      <w:i/>
      <w:sz w:val="20"/>
      <w:szCs w:val="20"/>
    </w:rPr>
  </w:style>
  <w:style w:type="paragraph" w:styleId="RMBSTableCaption" w:customStyle="1">
    <w:name w:val="RMBS Table Caption"/>
    <w:basedOn w:val="RMBSFigureCaption"/>
    <w:next w:val="RMBSTable"/>
    <w:pPr>
      <w:keepNext/>
      <w:spacing w:before="245" w:after="0"/>
    </w:pPr>
  </w:style>
  <w:style w:type="paragraph" w:styleId="RMBSTable" w:customStyle="1">
    <w:name w:val="RMBS Table"/>
    <w:basedOn w:val="RMBSFigure"/>
    <w:next w:val="RMBSTextBody"/>
    <w:pPr>
      <w:keepNext w:val="0"/>
      <w:spacing w:before="0" w:after="245"/>
    </w:pPr>
  </w:style>
  <w:style w:type="paragraph" w:styleId="RMBSSectionTitleSmall" w:customStyle="1">
    <w:name w:val="RMBS Section Title Small"/>
    <w:basedOn w:val="RMBSSectionTitle"/>
    <w:next w:val="RMBSAbstract"/>
    <w:rPr>
      <w:sz w:val="24"/>
    </w:rPr>
  </w:style>
  <w:style w:type="paragraph" w:styleId="RMBSBibliography" w:customStyle="1">
    <w:name w:val="RMBS Bibliography"/>
    <w:pPr>
      <w:ind w:left="360" w:hanging="360"/>
      <w:jc w:val="both"/>
    </w:pPr>
    <w:rPr>
      <w:rFonts w:ascii="Times New Roman" w:hAnsi="Times New Roman" w:eastAsia="Times New Roman" w:cs="Times New Roman"/>
      <w:sz w:val="21"/>
    </w:rPr>
  </w:style>
  <w:style w:type="paragraph" w:styleId="RMBSCorrespAuthorEmail" w:customStyle="1">
    <w:name w:val="RMBS CorrespAuthorEmail"/>
    <w:basedOn w:val="RMBSCorrespAuthorAddress"/>
  </w:style>
  <w:style w:type="character" w:styleId="Internetlink" w:customStyle="1">
    <w:name w:val="Internet link"/>
    <w:rPr>
      <w:color w:val="000080"/>
      <w:u w:val="single"/>
    </w:rPr>
  </w:style>
  <w:style w:type="table" w:styleId="TableGrid">
    <w:name w:val="Table Grid"/>
    <w:basedOn w:val="TableNormal"/>
    <w:uiPriority w:val="39"/>
    <w:rsid w:val="00E122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1839FE"/>
    <w:pPr>
      <w:suppressAutoHyphens w:val="0"/>
      <w:autoSpaceDN/>
      <w:textAlignment w:val="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782805">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150"/>
          <w:marBottom w:val="150"/>
          <w:divBdr>
            <w:top w:val="none" w:sz="0" w:space="0" w:color="auto"/>
            <w:left w:val="none" w:sz="0" w:space="0" w:color="auto"/>
            <w:bottom w:val="none" w:sz="0" w:space="0" w:color="auto"/>
            <w:right w:val="none" w:sz="0" w:space="0" w:color="auto"/>
          </w:divBdr>
          <w:divsChild>
            <w:div w:id="7469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6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omments" Target="comments.xml" Id="R5b740a17aef049f4" /><Relationship Type="http://schemas.microsoft.com/office/2011/relationships/people" Target="people.xml" Id="R9e91279a8aa84036" /><Relationship Type="http://schemas.microsoft.com/office/2011/relationships/commentsExtended" Target="commentsExtended.xml" Id="Raa7fa3c2fa2f417a" /><Relationship Type="http://schemas.microsoft.com/office/2016/09/relationships/commentsIds" Target="commentsIds.xml" Id="R08f18997a45f4503" /><Relationship Type="http://schemas.microsoft.com/office/2018/08/relationships/commentsExtensible" Target="commentsExtensible.xml" Id="R4f9592765a634b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Research Paper Template</dc:title>
  <dc:subject>Biomed Sci Instrum</dc:subject>
  <dc:creator>Sagnik Dakshit</dc:creator>
  <dc:description>BSI_ResearchPaperTemplate (A)</dc:description>
  <lastModifiedBy>Matthew Castillo</lastModifiedBy>
  <revision>4</revision>
  <dcterms:created xsi:type="dcterms:W3CDTF">2024-06-22T00:32:00.0000000Z</dcterms:created>
  <dcterms:modified xsi:type="dcterms:W3CDTF">2024-06-23T20:10:46.4374362Z</dcterms:modified>
</coreProperties>
</file>